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ascii="Lucida Sans" w:hAnsi="Lucida Sans"/>
              <w:color w:val="000000" w:themeColor="text1"/>
              <w:lang w:val="de-DE"/>
            </w:rPr>
            <w:alias w:val="Titel des Beitrags"/>
            <w:id w:val="89512082"/>
            <w:dataBinding w:xpath="/ns0:BlogPostInfo/ns0:PostTitle" w:storeItemID="{0D3F25B5-CF98-490A-83FB-EB452F400724}"/>
            <w:text/>
          </w:sdtPr>
          <w:sdtEndPr/>
          <w:sdtContent>
            <w:p w14:paraId="490DEAA3" w14:textId="77777777" w:rsidR="00DB6037" w:rsidRPr="000D6C72" w:rsidRDefault="00DB6037" w:rsidP="00D04CBE">
              <w:pPr>
                <w:pStyle w:val="Publishwithline"/>
                <w:rPr>
                  <w:rFonts w:ascii="Lucida Sans" w:hAnsi="Lucida Sans"/>
                  <w:color w:val="000000" w:themeColor="text1"/>
                </w:rPr>
              </w:pPr>
              <w:r w:rsidRPr="000D6C72">
                <w:rPr>
                  <w:rFonts w:ascii="Lucida Sans" w:hAnsi="Lucida Sans"/>
                  <w:color w:val="000000" w:themeColor="text1"/>
                  <w:lang w:val="de-DE"/>
                </w:rPr>
                <w:t>So viel Geld würde die Erbschaftssteuer in die Kasse spülen</w:t>
              </w:r>
            </w:p>
          </w:sdtContent>
        </w:sdt>
        <w:p w14:paraId="35EF5678" w14:textId="77777777" w:rsidR="00DB6037" w:rsidRDefault="00DB6037" w:rsidP="00D04CBE">
          <w:pPr>
            <w:pStyle w:val="underline"/>
          </w:pPr>
        </w:p>
        <w:p w14:paraId="39D4F89C" w14:textId="77777777" w:rsidR="00DB6037" w:rsidRDefault="00240703" w:rsidP="00D04CBE">
          <w:pPr>
            <w:pStyle w:val="PadderBetweenControlandBody"/>
          </w:pPr>
        </w:p>
      </w:sdtContent>
    </w:sdt>
    <w:p w14:paraId="3A52494C" w14:textId="77777777" w:rsidR="00DB6037" w:rsidRPr="00DB6037" w:rsidRDefault="00DB6037" w:rsidP="00DB6037">
      <w:pPr>
        <w:spacing w:before="100" w:beforeAutospacing="1" w:after="100" w:afterAutospacing="1"/>
        <w:rPr>
          <w:rFonts w:ascii="Times New Roman" w:eastAsia="Times New Roman" w:hAnsi="Times New Roman" w:cs="Times New Roman"/>
          <w:sz w:val="24"/>
          <w:szCs w:val="24"/>
          <w:lang w:val="de-DE"/>
        </w:rPr>
      </w:pPr>
      <w:r w:rsidRPr="00DB6037">
        <w:rPr>
          <w:rFonts w:ascii="Times New Roman" w:eastAsia="Times New Roman" w:hAnsi="Times New Roman" w:cs="Times New Roman"/>
          <w:sz w:val="24"/>
          <w:szCs w:val="24"/>
          <w:lang w:val="de-DE"/>
        </w:rPr>
        <w:t>Wie stark würde eine nationale Erbschaftssteuer zu einer Umverteilung der Vermögen führen? Am Beispiel des Kantons Bern zeigen wir mit exklusiven Steuerdaten, wie viel vererbt wurde, wer von einer Steuer betroffen wäre und welche Steuersummen generiert würden.</w:t>
      </w:r>
    </w:p>
    <w:p w14:paraId="01D2AD2C" w14:textId="77777777" w:rsidR="00DB6037" w:rsidRDefault="00AF0233" w:rsidP="00D04CBE">
      <w:r w:rsidRPr="00AF0233">
        <w:t>Von Oliver Hümbelin</w:t>
      </w:r>
      <w:ins w:id="0" w:author="Hümbelin Oliver" w:date="2015-05-18T15:59:00Z">
        <w:r>
          <w:t xml:space="preserve"> </w:t>
        </w:r>
        <w:r w:rsidRPr="00AF0233">
          <w:t>(</w:t>
        </w:r>
      </w:ins>
      <w:ins w:id="1" w:author="Hümbelin Oliver" w:date="2015-05-18T16:00:00Z">
        <w:r>
          <w:fldChar w:fldCharType="begin"/>
        </w:r>
        <w:r>
          <w:instrText xml:space="preserve"> HYPERLINK "http://www.soziale-arbeit.bfh.ch/de/forschung/kontakt/detailseite.html?tx_bfhpersonalpages_p=hlo1&amp;tx_bfhpersonalpages_screen=data&amp;cHash=599d5cfbba" </w:instrText>
        </w:r>
        <w:r>
          <w:fldChar w:fldCharType="separate"/>
        </w:r>
        <w:r w:rsidRPr="00AF0233">
          <w:rPr>
            <w:rStyle w:val="Hyperlink"/>
          </w:rPr>
          <w:t>Berner Fachhochschule, Soziale Arbeit</w:t>
        </w:r>
        <w:r>
          <w:fldChar w:fldCharType="end"/>
        </w:r>
      </w:ins>
      <w:ins w:id="2" w:author="Hümbelin Oliver" w:date="2015-05-18T15:59:00Z">
        <w:r w:rsidRPr="00AF0233">
          <w:t>)</w:t>
        </w:r>
      </w:ins>
      <w:r w:rsidRPr="00AF0233">
        <w:t xml:space="preserve"> und Rudolf </w:t>
      </w:r>
      <w:proofErr w:type="spellStart"/>
      <w:r w:rsidRPr="00AF0233">
        <w:t>Farys</w:t>
      </w:r>
      <w:proofErr w:type="spellEnd"/>
      <w:r w:rsidRPr="00AF0233">
        <w:t xml:space="preserve"> </w:t>
      </w:r>
      <w:del w:id="3" w:author="Hümbelin Oliver" w:date="2015-05-18T15:59:00Z">
        <w:r w:rsidRPr="00AF0233" w:rsidDel="00AF0233">
          <w:delText>(Berner Fachhochschule, Soziale Arbeit)</w:delText>
        </w:r>
      </w:del>
      <w:ins w:id="4" w:author="Hümbelin Oliver" w:date="2015-05-18T15:59:00Z">
        <w:r>
          <w:t>(</w:t>
        </w:r>
      </w:ins>
      <w:ins w:id="5" w:author="Hümbelin Oliver" w:date="2015-05-18T16:00:00Z">
        <w:r>
          <w:fldChar w:fldCharType="begin"/>
        </w:r>
        <w:r>
          <w:instrText xml:space="preserve"> HYPERLINK "http://www.soz.unibe.ch/content/ueber_uns/team_von_a_z/rudolf_farys/index_ger.html" </w:instrText>
        </w:r>
        <w:r>
          <w:fldChar w:fldCharType="separate"/>
        </w:r>
        <w:r w:rsidRPr="00AF0233">
          <w:rPr>
            <w:rStyle w:val="Hyperlink"/>
          </w:rPr>
          <w:t>Universität Bern, Soziologie</w:t>
        </w:r>
        <w:r>
          <w:fldChar w:fldCharType="end"/>
        </w:r>
      </w:ins>
      <w:ins w:id="6" w:author="Hümbelin Oliver" w:date="2015-05-18T15:59:00Z">
        <w:r>
          <w:t>)</w:t>
        </w:r>
      </w:ins>
    </w:p>
    <w:p w14:paraId="0A4A2C2E"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Befürworter der Erbschaftssteuerinitiative argumentieren, dass Vererbung die Ungleichverteilung von Vermögen festigt oder gar </w:t>
      </w:r>
      <w:del w:id="7" w:author="Hümbelin Oliver" w:date="2015-05-18T16:41:00Z">
        <w:r w:rsidRPr="000D6C72" w:rsidDel="009D4623">
          <w:rPr>
            <w:rFonts w:ascii="Times New Roman" w:eastAsia="Times New Roman" w:hAnsi="Times New Roman" w:cs="Times New Roman"/>
            <w:sz w:val="24"/>
            <w:szCs w:val="24"/>
            <w:lang w:val="de-DE"/>
          </w:rPr>
          <w:delText>erhöht</w:delText>
        </w:r>
      </w:del>
      <w:ins w:id="8" w:author="Hümbelin Oliver" w:date="2015-05-18T16:41:00Z">
        <w:r w:rsidR="009D4623">
          <w:rPr>
            <w:rFonts w:ascii="Times New Roman" w:eastAsia="Times New Roman" w:hAnsi="Times New Roman" w:cs="Times New Roman"/>
            <w:sz w:val="24"/>
            <w:szCs w:val="24"/>
            <w:lang w:val="de-DE"/>
          </w:rPr>
          <w:t>verstärkt</w:t>
        </w:r>
      </w:ins>
      <w:r w:rsidRPr="000D6C72">
        <w:rPr>
          <w:rFonts w:ascii="Times New Roman" w:eastAsia="Times New Roman" w:hAnsi="Times New Roman" w:cs="Times New Roman"/>
          <w:sz w:val="24"/>
          <w:szCs w:val="24"/>
          <w:lang w:val="de-DE"/>
        </w:rPr>
        <w:t xml:space="preserve">. Gegner der Initiative kritisieren den staatlichen Eingriff in Angelegenheiten der Familie und empfinden die mehrfache Besteuerung materieller Ressourcen als </w:t>
      </w:r>
      <w:proofErr w:type="spellStart"/>
      <w:r w:rsidRPr="000D6C72">
        <w:rPr>
          <w:rFonts w:ascii="Times New Roman" w:eastAsia="Times New Roman" w:hAnsi="Times New Roman" w:cs="Times New Roman"/>
          <w:sz w:val="24"/>
          <w:szCs w:val="24"/>
          <w:lang w:val="de-DE"/>
        </w:rPr>
        <w:t>unverhältnismässig</w:t>
      </w:r>
      <w:proofErr w:type="spellEnd"/>
      <w:r w:rsidRPr="000D6C72">
        <w:rPr>
          <w:rFonts w:ascii="Times New Roman" w:eastAsia="Times New Roman" w:hAnsi="Times New Roman" w:cs="Times New Roman"/>
          <w:sz w:val="24"/>
          <w:szCs w:val="24"/>
          <w:lang w:val="de-DE"/>
        </w:rPr>
        <w:t>.</w:t>
      </w:r>
    </w:p>
    <w:p w14:paraId="5A8DA738"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Das Problem:</w:t>
      </w:r>
      <w:r w:rsidRPr="000D6C72">
        <w:rPr>
          <w:rFonts w:ascii="Times New Roman" w:eastAsia="Times New Roman" w:hAnsi="Times New Roman" w:cs="Times New Roman"/>
          <w:sz w:val="24"/>
          <w:szCs w:val="24"/>
          <w:lang w:val="de-DE"/>
        </w:rPr>
        <w:t xml:space="preserve"> Es liegen wenig gesicherte Informationen und Daten vor, anhand derer die Auswirkung der Steuer beurteilt werden könnte. Mit </w:t>
      </w:r>
      <w:r w:rsidRPr="000D6C72">
        <w:rPr>
          <w:rFonts w:ascii="Times New Roman" w:eastAsia="Times New Roman" w:hAnsi="Times New Roman" w:cs="Times New Roman"/>
          <w:b/>
          <w:bCs/>
          <w:sz w:val="24"/>
          <w:szCs w:val="24"/>
          <w:lang w:val="de-DE"/>
        </w:rPr>
        <w:t>exklusiven Steuerdaten aus dem Kanton Bern</w:t>
      </w:r>
      <w:r w:rsidRPr="000D6C72">
        <w:rPr>
          <w:rFonts w:ascii="Times New Roman" w:eastAsia="Times New Roman" w:hAnsi="Times New Roman" w:cs="Times New Roman"/>
          <w:sz w:val="24"/>
          <w:szCs w:val="24"/>
          <w:lang w:val="de-DE"/>
        </w:rPr>
        <w:t xml:space="preserve"> will dieser Artikel Folgendes aufzeigen:</w:t>
      </w:r>
    </w:p>
    <w:p w14:paraId="0754FD42" w14:textId="77777777" w:rsidR="00DB6037" w:rsidRPr="000D6C72" w:rsidRDefault="00DB6037" w:rsidP="00D04CBE">
      <w:pPr>
        <w:numPr>
          <w:ilvl w:val="0"/>
          <w:numId w:val="1"/>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wie der Wohlstand verteilt ist</w:t>
      </w:r>
    </w:p>
    <w:p w14:paraId="62848313" w14:textId="77777777" w:rsidR="00DB6037" w:rsidRPr="000D6C72" w:rsidRDefault="00DB6037" w:rsidP="00D04CBE">
      <w:pPr>
        <w:numPr>
          <w:ilvl w:val="0"/>
          <w:numId w:val="1"/>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wer von der Erbschaftssteuer betroffen wäre</w:t>
      </w:r>
    </w:p>
    <w:p w14:paraId="10A54F4A" w14:textId="77777777" w:rsidR="00DB6037" w:rsidRPr="000D6C72" w:rsidRDefault="00DB6037" w:rsidP="00D04CBE">
      <w:pPr>
        <w:numPr>
          <w:ilvl w:val="0"/>
          <w:numId w:val="1"/>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welche Summen in den letzten 10 Jahren verschenkt und vererbt wurden</w:t>
      </w:r>
    </w:p>
    <w:p w14:paraId="30DF8620" w14:textId="77777777" w:rsidR="00DB6037" w:rsidRPr="000D6C72" w:rsidRDefault="00DB6037" w:rsidP="00D04CBE">
      <w:pPr>
        <w:numPr>
          <w:ilvl w:val="0"/>
          <w:numId w:val="1"/>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welche Steuersummen anhand einer Erbschaftssteuer generiert würden</w:t>
      </w:r>
    </w:p>
    <w:p w14:paraId="0A2954F7"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del w:id="9" w:author="Hümbelin Oliver" w:date="2015-05-18T16:05:00Z">
        <w:r w:rsidRPr="000D6C72" w:rsidDel="00AF0233">
          <w:rPr>
            <w:rFonts w:ascii="Times New Roman" w:eastAsia="Times New Roman" w:hAnsi="Times New Roman" w:cs="Times New Roman"/>
            <w:sz w:val="24"/>
            <w:szCs w:val="24"/>
            <w:lang w:val="de-DE"/>
          </w:rPr>
          <w:delText>Im Rahmen des vom</w:delText>
        </w:r>
      </w:del>
      <w:ins w:id="10" w:author="Hümbelin Oliver" w:date="2015-05-18T16:05:00Z">
        <w:r w:rsidR="00AF0233">
          <w:rPr>
            <w:rFonts w:ascii="Times New Roman" w:eastAsia="Times New Roman" w:hAnsi="Times New Roman" w:cs="Times New Roman"/>
            <w:sz w:val="24"/>
            <w:szCs w:val="24"/>
            <w:lang w:val="de-DE"/>
          </w:rPr>
          <w:t>Für das vom</w:t>
        </w:r>
      </w:ins>
      <w:r w:rsidRPr="000D6C72">
        <w:rPr>
          <w:rFonts w:ascii="Times New Roman" w:eastAsia="Times New Roman" w:hAnsi="Times New Roman" w:cs="Times New Roman"/>
          <w:sz w:val="24"/>
          <w:szCs w:val="24"/>
          <w:lang w:val="de-DE"/>
        </w:rPr>
        <w:t xml:space="preserve"> SNF finanzierte</w:t>
      </w:r>
      <w:del w:id="11" w:author="Hümbelin Oliver" w:date="2015-05-18T16:05:00Z">
        <w:r w:rsidRPr="000D6C72" w:rsidDel="00AF0233">
          <w:rPr>
            <w:rFonts w:ascii="Times New Roman" w:eastAsia="Times New Roman" w:hAnsi="Times New Roman" w:cs="Times New Roman"/>
            <w:sz w:val="24"/>
            <w:szCs w:val="24"/>
            <w:lang w:val="de-DE"/>
          </w:rPr>
          <w:delText>n</w:delText>
        </w:r>
      </w:del>
      <w:r w:rsidRPr="000D6C72">
        <w:rPr>
          <w:rFonts w:ascii="Times New Roman" w:eastAsia="Times New Roman" w:hAnsi="Times New Roman" w:cs="Times New Roman"/>
          <w:sz w:val="24"/>
          <w:szCs w:val="24"/>
          <w:lang w:val="de-DE"/>
        </w:rPr>
        <w:t xml:space="preserve"> </w:t>
      </w:r>
      <w:r>
        <w:rPr>
          <w:rFonts w:ascii="Times New Roman" w:eastAsia="Times New Roman" w:hAnsi="Times New Roman" w:cs="Times New Roman"/>
          <w:color w:val="007ABF"/>
          <w:sz w:val="24"/>
          <w:szCs w:val="24"/>
          <w:lang w:val="de-DE"/>
        </w:rPr>
        <w:fldChar w:fldCharType="begin"/>
      </w:r>
      <w:r>
        <w:rPr>
          <w:rFonts w:ascii="Times New Roman" w:eastAsia="Times New Roman" w:hAnsi="Times New Roman" w:cs="Times New Roman"/>
          <w:color w:val="007ABF"/>
          <w:sz w:val="24"/>
          <w:szCs w:val="24"/>
          <w:lang w:val="de-DE"/>
        </w:rPr>
        <w:instrText>HYPERLINK "http://inequalities.ch/" \t "_blank"</w:instrText>
      </w:r>
      <w:r>
        <w:rPr>
          <w:rFonts w:ascii="Times New Roman" w:eastAsia="Times New Roman" w:hAnsi="Times New Roman" w:cs="Times New Roman"/>
          <w:color w:val="007ABF"/>
          <w:sz w:val="24"/>
          <w:szCs w:val="24"/>
          <w:lang w:val="de-DE"/>
        </w:rPr>
        <w:fldChar w:fldCharType="separate"/>
      </w:r>
      <w:r w:rsidRPr="00DB6037">
        <w:rPr>
          <w:rStyle w:val="Hyperlink"/>
          <w:rFonts w:ascii="Times New Roman" w:eastAsia="Times New Roman" w:hAnsi="Times New Roman" w:cs="Times New Roman"/>
          <w:sz w:val="24"/>
          <w:szCs w:val="24"/>
          <w:lang w:val="de-DE"/>
        </w:rPr>
        <w:t>Projekt</w:t>
      </w:r>
      <w:del w:id="12" w:author="Hümbelin Oliver" w:date="2015-05-18T16:05:00Z">
        <w:r w:rsidRPr="00DB6037" w:rsidDel="00AF0233">
          <w:rPr>
            <w:rStyle w:val="Hyperlink"/>
            <w:rFonts w:ascii="Times New Roman" w:eastAsia="Times New Roman" w:hAnsi="Times New Roman" w:cs="Times New Roman"/>
            <w:sz w:val="24"/>
            <w:szCs w:val="24"/>
            <w:lang w:val="de-DE"/>
          </w:rPr>
          <w:delText>es</w:delText>
        </w:r>
      </w:del>
      <w:r w:rsidRPr="00DB6037">
        <w:rPr>
          <w:rStyle w:val="Hyperlink"/>
          <w:rFonts w:ascii="Times New Roman" w:eastAsia="Times New Roman" w:hAnsi="Times New Roman" w:cs="Times New Roman"/>
          <w:sz w:val="24"/>
          <w:szCs w:val="24"/>
          <w:lang w:val="de-DE"/>
        </w:rPr>
        <w:t xml:space="preserve"> Ungleichheit der Einkommen und Vermögen der Schweiz</w:t>
      </w:r>
      <w:r>
        <w:rPr>
          <w:rFonts w:ascii="Times New Roman" w:eastAsia="Times New Roman" w:hAnsi="Times New Roman" w:cs="Times New Roman"/>
          <w:color w:val="007ABF"/>
          <w:sz w:val="24"/>
          <w:szCs w:val="24"/>
          <w:lang w:val="de-DE"/>
        </w:rPr>
        <w:fldChar w:fldCharType="end"/>
      </w:r>
      <w:r w:rsidRPr="000D6C72">
        <w:rPr>
          <w:rFonts w:ascii="Times New Roman" w:eastAsia="Times New Roman" w:hAnsi="Times New Roman" w:cs="Times New Roman"/>
          <w:sz w:val="24"/>
          <w:szCs w:val="24"/>
          <w:lang w:val="de-DE"/>
        </w:rPr>
        <w:t xml:space="preserve"> </w:t>
      </w:r>
      <w:del w:id="13" w:author="Hümbelin Oliver" w:date="2015-05-18T16:03:00Z">
        <w:r w:rsidRPr="000D6C72" w:rsidDel="00AF0233">
          <w:rPr>
            <w:rFonts w:ascii="Times New Roman" w:eastAsia="Times New Roman" w:hAnsi="Times New Roman" w:cs="Times New Roman"/>
            <w:sz w:val="24"/>
            <w:szCs w:val="24"/>
            <w:lang w:val="de-DE"/>
          </w:rPr>
          <w:delText xml:space="preserve">wurde </w:delText>
        </w:r>
      </w:del>
      <w:del w:id="14" w:author="Hümbelin Oliver" w:date="2015-05-18T16:01:00Z">
        <w:r w:rsidRPr="000D6C72" w:rsidDel="00AF0233">
          <w:rPr>
            <w:rFonts w:ascii="Times New Roman" w:eastAsia="Times New Roman" w:hAnsi="Times New Roman" w:cs="Times New Roman"/>
            <w:sz w:val="24"/>
            <w:szCs w:val="24"/>
            <w:lang w:val="de-DE"/>
          </w:rPr>
          <w:delText>der Berner Fachhochschule</w:delText>
        </w:r>
      </w:del>
      <w:r w:rsidRPr="000D6C72">
        <w:rPr>
          <w:rFonts w:ascii="Times New Roman" w:eastAsia="Times New Roman" w:hAnsi="Times New Roman" w:cs="Times New Roman"/>
          <w:sz w:val="24"/>
          <w:szCs w:val="24"/>
          <w:lang w:val="de-DE"/>
        </w:rPr>
        <w:t xml:space="preserve"> </w:t>
      </w:r>
      <w:del w:id="15" w:author="Hümbelin Oliver" w:date="2015-05-18T16:03:00Z">
        <w:r w:rsidRPr="000D6C72" w:rsidDel="00AF0233">
          <w:rPr>
            <w:rFonts w:ascii="Times New Roman" w:eastAsia="Times New Roman" w:hAnsi="Times New Roman" w:cs="Times New Roman"/>
            <w:sz w:val="24"/>
            <w:szCs w:val="24"/>
            <w:lang w:val="de-DE"/>
          </w:rPr>
          <w:delText>von der</w:delText>
        </w:r>
      </w:del>
      <w:ins w:id="16" w:author="Hümbelin Oliver" w:date="2015-05-18T16:03:00Z">
        <w:r w:rsidR="00AF0233">
          <w:rPr>
            <w:rFonts w:ascii="Times New Roman" w:eastAsia="Times New Roman" w:hAnsi="Times New Roman" w:cs="Times New Roman"/>
            <w:sz w:val="24"/>
            <w:szCs w:val="24"/>
            <w:lang w:val="de-DE"/>
          </w:rPr>
          <w:t>stellt die</w:t>
        </w:r>
      </w:ins>
      <w:r w:rsidRPr="000D6C72">
        <w:rPr>
          <w:rFonts w:ascii="Times New Roman" w:eastAsia="Times New Roman" w:hAnsi="Times New Roman" w:cs="Times New Roman"/>
          <w:sz w:val="24"/>
          <w:szCs w:val="24"/>
          <w:lang w:val="de-DE"/>
        </w:rPr>
        <w:t xml:space="preserve"> Berner Steuerverwaltung Steuerdaten der Jahre 2002 bis 2012 zur Verfügung</w:t>
      </w:r>
      <w:del w:id="17" w:author="Hümbelin Oliver" w:date="2015-05-18T16:04:00Z">
        <w:r w:rsidRPr="000D6C72" w:rsidDel="00AF0233">
          <w:rPr>
            <w:rFonts w:ascii="Times New Roman" w:eastAsia="Times New Roman" w:hAnsi="Times New Roman" w:cs="Times New Roman"/>
            <w:sz w:val="24"/>
            <w:szCs w:val="24"/>
            <w:lang w:val="de-DE"/>
          </w:rPr>
          <w:delText xml:space="preserve"> gestellt</w:delText>
        </w:r>
      </w:del>
      <w:r w:rsidRPr="000D6C72">
        <w:rPr>
          <w:rFonts w:ascii="Times New Roman" w:eastAsia="Times New Roman" w:hAnsi="Times New Roman" w:cs="Times New Roman"/>
          <w:sz w:val="24"/>
          <w:szCs w:val="24"/>
          <w:lang w:val="de-DE"/>
        </w:rPr>
        <w:t xml:space="preserve">. </w:t>
      </w:r>
      <w:r w:rsidRPr="000D6C72">
        <w:rPr>
          <w:rFonts w:ascii="Times New Roman" w:eastAsia="Times New Roman" w:hAnsi="Times New Roman" w:cs="Times New Roman"/>
          <w:b/>
          <w:bCs/>
          <w:sz w:val="24"/>
          <w:szCs w:val="24"/>
          <w:lang w:val="de-DE"/>
        </w:rPr>
        <w:t xml:space="preserve">Diese umfassen </w:t>
      </w:r>
      <w:commentRangeStart w:id="18"/>
      <w:r w:rsidRPr="000D6C72">
        <w:rPr>
          <w:rFonts w:ascii="Times New Roman" w:eastAsia="Times New Roman" w:hAnsi="Times New Roman" w:cs="Times New Roman"/>
          <w:b/>
          <w:bCs/>
          <w:sz w:val="24"/>
          <w:szCs w:val="24"/>
          <w:lang w:val="de-DE"/>
        </w:rPr>
        <w:t xml:space="preserve">einzigartige </w:t>
      </w:r>
      <w:commentRangeEnd w:id="18"/>
      <w:r w:rsidR="00C87BAD">
        <w:rPr>
          <w:rStyle w:val="Kommentarzeichen"/>
        </w:rPr>
        <w:commentReference w:id="18"/>
      </w:r>
      <w:r w:rsidRPr="000D6C72">
        <w:rPr>
          <w:rFonts w:ascii="Times New Roman" w:eastAsia="Times New Roman" w:hAnsi="Times New Roman" w:cs="Times New Roman"/>
          <w:b/>
          <w:bCs/>
          <w:sz w:val="24"/>
          <w:szCs w:val="24"/>
          <w:lang w:val="de-DE"/>
        </w:rPr>
        <w:t>und detaillierte Informationen zur Vermögenssituation von Steuersubjekten</w:t>
      </w:r>
      <w:commentRangeStart w:id="19"/>
      <w:r w:rsidRPr="000D6C72">
        <w:rPr>
          <w:rFonts w:ascii="Times New Roman" w:eastAsia="Times New Roman" w:hAnsi="Times New Roman" w:cs="Times New Roman"/>
          <w:b/>
          <w:bCs/>
          <w:sz w:val="24"/>
          <w:szCs w:val="24"/>
          <w:lang w:val="de-DE"/>
        </w:rPr>
        <w:t>.</w:t>
      </w:r>
      <w:r w:rsidRPr="000D6C72">
        <w:rPr>
          <w:rFonts w:ascii="Times New Roman" w:eastAsia="Times New Roman" w:hAnsi="Times New Roman" w:cs="Times New Roman"/>
          <w:sz w:val="24"/>
          <w:szCs w:val="24"/>
          <w:lang w:val="de-DE"/>
        </w:rPr>
        <w:t xml:space="preserve"> Es lassen sich folgende Hauptvermögensarten unterscheiden:</w:t>
      </w:r>
    </w:p>
    <w:p w14:paraId="6EAD4B50" w14:textId="77777777" w:rsidR="00DB6037" w:rsidRPr="000D6C72" w:rsidRDefault="00DB6037" w:rsidP="00D04CBE">
      <w:pPr>
        <w:numPr>
          <w:ilvl w:val="0"/>
          <w:numId w:val="2"/>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Finanzkapital:</w:t>
      </w:r>
      <w:r w:rsidRPr="000D6C72">
        <w:rPr>
          <w:rFonts w:ascii="Times New Roman" w:eastAsia="Times New Roman" w:hAnsi="Times New Roman" w:cs="Times New Roman"/>
          <w:sz w:val="24"/>
          <w:szCs w:val="24"/>
          <w:lang w:val="de-DE"/>
        </w:rPr>
        <w:t xml:space="preserve"> Wertschriften, Guthaben, Bargeld, Gold und andere Edelmetalle</w:t>
      </w:r>
    </w:p>
    <w:p w14:paraId="092F3620" w14:textId="77777777" w:rsidR="00DB6037" w:rsidRPr="000D6C72" w:rsidRDefault="00DB6037" w:rsidP="00D04CBE">
      <w:pPr>
        <w:numPr>
          <w:ilvl w:val="0"/>
          <w:numId w:val="2"/>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Liegenschaften:</w:t>
      </w:r>
      <w:r w:rsidRPr="000D6C72">
        <w:rPr>
          <w:rFonts w:ascii="Times New Roman" w:eastAsia="Times New Roman" w:hAnsi="Times New Roman" w:cs="Times New Roman"/>
          <w:sz w:val="24"/>
          <w:szCs w:val="24"/>
          <w:lang w:val="de-DE"/>
        </w:rPr>
        <w:t xml:space="preserve"> Einfamilienhaus oder Stockwerkeigentum </w:t>
      </w:r>
      <w:del w:id="20" w:author="Hümbelin Oliver" w:date="2015-05-18T15:49:00Z">
        <w:r w:rsidRPr="000D6C72" w:rsidDel="00DB6037">
          <w:rPr>
            <w:rFonts w:ascii="Times New Roman" w:eastAsia="Times New Roman" w:hAnsi="Times New Roman" w:cs="Times New Roman"/>
            <w:sz w:val="24"/>
            <w:szCs w:val="24"/>
            <w:lang w:val="de-DE"/>
          </w:rPr>
          <w:delText xml:space="preserve">(zum Verkehrswert besteuert) </w:delText>
        </w:r>
      </w:del>
      <w:r w:rsidRPr="000D6C72">
        <w:rPr>
          <w:rFonts w:ascii="Times New Roman" w:eastAsia="Times New Roman" w:hAnsi="Times New Roman" w:cs="Times New Roman"/>
          <w:sz w:val="24"/>
          <w:szCs w:val="24"/>
          <w:lang w:val="de-DE"/>
        </w:rPr>
        <w:t>sowie Land- oder Forstwirtschaft</w:t>
      </w:r>
    </w:p>
    <w:p w14:paraId="733C190D" w14:textId="77777777" w:rsidR="00DB6037" w:rsidRPr="000D6C72" w:rsidRDefault="00DB6037" w:rsidP="00D04CBE">
      <w:pPr>
        <w:numPr>
          <w:ilvl w:val="0"/>
          <w:numId w:val="2"/>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Betriebsvermögen</w:t>
      </w:r>
    </w:p>
    <w:p w14:paraId="639A0719" w14:textId="77777777" w:rsidR="00DB6037" w:rsidRPr="000D6C72" w:rsidRDefault="00DB6037" w:rsidP="00D04CBE">
      <w:pPr>
        <w:numPr>
          <w:ilvl w:val="0"/>
          <w:numId w:val="2"/>
        </w:numPr>
        <w:spacing w:before="100" w:beforeAutospacing="1" w:after="100" w:afterAutospacing="1"/>
        <w:rPr>
          <w:rFonts w:ascii="Times New Roman" w:eastAsia="Times New Roman" w:hAnsi="Times New Roman" w:cs="Times New Roman"/>
          <w:sz w:val="24"/>
          <w:szCs w:val="24"/>
          <w:lang w:val="de-DE"/>
        </w:rPr>
      </w:pPr>
      <w:commentRangeStart w:id="21"/>
      <w:r w:rsidRPr="000D6C72">
        <w:rPr>
          <w:rFonts w:ascii="Times New Roman" w:eastAsia="Times New Roman" w:hAnsi="Times New Roman" w:cs="Times New Roman"/>
          <w:b/>
          <w:bCs/>
          <w:sz w:val="24"/>
          <w:szCs w:val="24"/>
          <w:lang w:val="de-DE"/>
        </w:rPr>
        <w:t>Übriges Vermögen:</w:t>
      </w:r>
      <w:r w:rsidRPr="000D6C72">
        <w:rPr>
          <w:rFonts w:ascii="Times New Roman" w:eastAsia="Times New Roman" w:hAnsi="Times New Roman" w:cs="Times New Roman"/>
          <w:sz w:val="24"/>
          <w:szCs w:val="24"/>
          <w:lang w:val="de-DE"/>
        </w:rPr>
        <w:t xml:space="preserve"> Lebens- und Rentenversicherungen, Motorfahrzeuge, Anteile an unverteilten Erbschaften, Geschäftsanteile</w:t>
      </w:r>
      <w:commentRangeEnd w:id="21"/>
      <w:r>
        <w:rPr>
          <w:rStyle w:val="Kommentarzeichen"/>
        </w:rPr>
        <w:commentReference w:id="21"/>
      </w:r>
      <w:commentRangeEnd w:id="19"/>
      <w:r w:rsidR="00AF0233">
        <w:rPr>
          <w:rStyle w:val="Kommentarzeichen"/>
        </w:rPr>
        <w:commentReference w:id="19"/>
      </w:r>
    </w:p>
    <w:p w14:paraId="270F4232"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Anhand der Berner Steuerdaten ist es möglich, verschiedene Auswertungen entlang der geplanten Erbschaftssteuerreform vorzunehmen.</w:t>
      </w:r>
      <w:r w:rsidRPr="000D6C72">
        <w:rPr>
          <w:rFonts w:ascii="Times New Roman" w:eastAsia="Times New Roman" w:hAnsi="Times New Roman" w:cs="Times New Roman"/>
          <w:sz w:val="24"/>
          <w:szCs w:val="24"/>
          <w:lang w:val="de-DE"/>
        </w:rPr>
        <w:t xml:space="preserve"> Jedoch mit einigen Restriktionen, die die Aussagekraft von Vermögensanalysen mindern. Da</w:t>
      </w:r>
      <w:ins w:id="22" w:author="rudi" w:date="2015-05-19T00:10:00Z">
        <w:r w:rsidR="00C87BAD">
          <w:rPr>
            <w:rFonts w:ascii="Times New Roman" w:eastAsia="Times New Roman" w:hAnsi="Times New Roman" w:cs="Times New Roman"/>
            <w:sz w:val="24"/>
            <w:szCs w:val="24"/>
            <w:lang w:val="de-DE"/>
          </w:rPr>
          <w:t>z</w:t>
        </w:r>
      </w:ins>
      <w:r w:rsidRPr="000D6C72">
        <w:rPr>
          <w:rFonts w:ascii="Times New Roman" w:eastAsia="Times New Roman" w:hAnsi="Times New Roman" w:cs="Times New Roman"/>
          <w:sz w:val="24"/>
          <w:szCs w:val="24"/>
          <w:lang w:val="de-DE"/>
        </w:rPr>
        <w:t>u gehören:</w:t>
      </w:r>
    </w:p>
    <w:p w14:paraId="0F6B3229" w14:textId="77777777" w:rsidR="00DB6037" w:rsidRPr="000D6C72" w:rsidRDefault="00DB6037" w:rsidP="00D04CBE">
      <w:pPr>
        <w:numPr>
          <w:ilvl w:val="0"/>
          <w:numId w:val="3"/>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Gesparte Vorsorgegelder </w:t>
      </w:r>
      <w:del w:id="23" w:author="Hümbelin Oliver" w:date="2015-05-18T16:10:00Z">
        <w:r w:rsidRPr="000D6C72" w:rsidDel="0020797C">
          <w:rPr>
            <w:rFonts w:ascii="Times New Roman" w:eastAsia="Times New Roman" w:hAnsi="Times New Roman" w:cs="Times New Roman"/>
            <w:sz w:val="24"/>
            <w:szCs w:val="24"/>
            <w:lang w:val="de-DE"/>
          </w:rPr>
          <w:delText xml:space="preserve">werden </w:delText>
        </w:r>
      </w:del>
      <w:ins w:id="24" w:author="Hümbelin Oliver" w:date="2015-05-18T16:10:00Z">
        <w:r w:rsidR="0020797C">
          <w:rPr>
            <w:rFonts w:ascii="Times New Roman" w:eastAsia="Times New Roman" w:hAnsi="Times New Roman" w:cs="Times New Roman"/>
            <w:sz w:val="24"/>
            <w:szCs w:val="24"/>
            <w:lang w:val="de-DE"/>
          </w:rPr>
          <w:t>müssen</w:t>
        </w:r>
        <w:r w:rsidR="0020797C"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nicht deklariert</w:t>
      </w:r>
      <w:ins w:id="25" w:author="Hümbelin Oliver" w:date="2015-05-18T16:10:00Z">
        <w:r w:rsidR="0020797C">
          <w:rPr>
            <w:rFonts w:ascii="Times New Roman" w:eastAsia="Times New Roman" w:hAnsi="Times New Roman" w:cs="Times New Roman"/>
            <w:sz w:val="24"/>
            <w:szCs w:val="24"/>
            <w:lang w:val="de-DE"/>
          </w:rPr>
          <w:t xml:space="preserve"> werden</w:t>
        </w:r>
      </w:ins>
      <w:r w:rsidRPr="000D6C72">
        <w:rPr>
          <w:rFonts w:ascii="Times New Roman" w:eastAsia="Times New Roman" w:hAnsi="Times New Roman" w:cs="Times New Roman"/>
          <w:sz w:val="24"/>
          <w:szCs w:val="24"/>
          <w:lang w:val="de-DE"/>
        </w:rPr>
        <w:t>.</w:t>
      </w:r>
    </w:p>
    <w:p w14:paraId="1E701900" w14:textId="77777777" w:rsidR="00DB6037" w:rsidRPr="000D6C72" w:rsidRDefault="00DB6037" w:rsidP="00D04CBE">
      <w:pPr>
        <w:numPr>
          <w:ilvl w:val="0"/>
          <w:numId w:val="3"/>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Liegenschaften sind unterbewertet, weil sie zum amtlichen und nicht zum Marktwert versteuert werden.</w:t>
      </w:r>
    </w:p>
    <w:p w14:paraId="4D7BE120" w14:textId="77777777" w:rsidR="00DB6037" w:rsidRPr="000D6C72" w:rsidRDefault="00DB6037" w:rsidP="00D04CBE">
      <w:pPr>
        <w:numPr>
          <w:ilvl w:val="0"/>
          <w:numId w:val="3"/>
        </w:num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Steuerhinterziehung und Steueroptimierung: Mit zunehmendem Vermögen </w:t>
      </w:r>
      <w:del w:id="26" w:author="Hümbelin Oliver" w:date="2015-05-18T16:17:00Z">
        <w:r w:rsidRPr="000D6C72" w:rsidDel="0020797C">
          <w:rPr>
            <w:rFonts w:ascii="Times New Roman" w:eastAsia="Times New Roman" w:hAnsi="Times New Roman" w:cs="Times New Roman"/>
            <w:sz w:val="24"/>
            <w:szCs w:val="24"/>
            <w:lang w:val="de-DE"/>
          </w:rPr>
          <w:delText xml:space="preserve">steigen </w:delText>
        </w:r>
      </w:del>
      <w:ins w:id="27" w:author="Hümbelin Oliver" w:date="2015-05-18T16:17:00Z">
        <w:r w:rsidR="0020797C" w:rsidRPr="000D6C72">
          <w:rPr>
            <w:rFonts w:ascii="Times New Roman" w:eastAsia="Times New Roman" w:hAnsi="Times New Roman" w:cs="Times New Roman"/>
            <w:sz w:val="24"/>
            <w:szCs w:val="24"/>
            <w:lang w:val="de-DE"/>
          </w:rPr>
          <w:t>steig</w:t>
        </w:r>
        <w:r w:rsidR="0020797C">
          <w:rPr>
            <w:rFonts w:ascii="Times New Roman" w:eastAsia="Times New Roman" w:hAnsi="Times New Roman" w:cs="Times New Roman"/>
            <w:sz w:val="24"/>
            <w:szCs w:val="24"/>
            <w:lang w:val="de-DE"/>
          </w:rPr>
          <w:t>t</w:t>
        </w:r>
        <w:r w:rsidR="0020797C"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der Anreiz</w:t>
      </w:r>
      <w:ins w:id="28" w:author="rudi" w:date="2015-05-19T00:10:00Z">
        <w:r w:rsidR="00C87BAD">
          <w:rPr>
            <w:rFonts w:ascii="Times New Roman" w:eastAsia="Times New Roman" w:hAnsi="Times New Roman" w:cs="Times New Roman"/>
            <w:sz w:val="24"/>
            <w:szCs w:val="24"/>
            <w:lang w:val="de-DE"/>
          </w:rPr>
          <w:t xml:space="preserve">, </w:t>
        </w:r>
      </w:ins>
      <w:del w:id="29" w:author="Hümbelin Oliver" w:date="2015-05-18T16:17:00Z">
        <w:r w:rsidRPr="000D6C72" w:rsidDel="0020797C">
          <w:rPr>
            <w:rFonts w:ascii="Times New Roman" w:eastAsia="Times New Roman" w:hAnsi="Times New Roman" w:cs="Times New Roman"/>
            <w:sz w:val="24"/>
            <w:szCs w:val="24"/>
            <w:lang w:val="de-DE"/>
          </w:rPr>
          <w:delText xml:space="preserve">, aber auch die Möglichkeiten, </w:delText>
        </w:r>
      </w:del>
      <w:r w:rsidRPr="000D6C72">
        <w:rPr>
          <w:rFonts w:ascii="Times New Roman" w:eastAsia="Times New Roman" w:hAnsi="Times New Roman" w:cs="Times New Roman"/>
          <w:sz w:val="24"/>
          <w:szCs w:val="24"/>
          <w:lang w:val="de-DE"/>
        </w:rPr>
        <w:t>Vermögenswerte vor dem Fiskus zu verbergen.</w:t>
      </w:r>
    </w:p>
    <w:p w14:paraId="24787772" w14:textId="77777777" w:rsidR="00DB6037" w:rsidRPr="000D6C72" w:rsidRDefault="00DB6037" w:rsidP="00D04CBE">
      <w:pPr>
        <w:numPr>
          <w:ilvl w:val="0"/>
          <w:numId w:val="3"/>
        </w:numPr>
        <w:spacing w:before="100" w:beforeAutospacing="1" w:after="100" w:afterAutospacing="1"/>
        <w:rPr>
          <w:rFonts w:ascii="Times New Roman" w:eastAsia="Times New Roman" w:hAnsi="Times New Roman" w:cs="Times New Roman"/>
          <w:sz w:val="24"/>
          <w:szCs w:val="24"/>
          <w:lang w:val="de-DE"/>
        </w:rPr>
      </w:pPr>
      <w:del w:id="30" w:author="Hümbelin Oliver" w:date="2015-05-18T16:09:00Z">
        <w:r w:rsidRPr="000D6C72" w:rsidDel="0020797C">
          <w:rPr>
            <w:rFonts w:ascii="Times New Roman" w:eastAsia="Times New Roman" w:hAnsi="Times New Roman" w:cs="Times New Roman"/>
            <w:sz w:val="24"/>
            <w:szCs w:val="24"/>
            <w:lang w:val="de-DE"/>
          </w:rPr>
          <w:delText>Steuerdaten führen fiskalische und nicht reale Haushalte</w:delText>
        </w:r>
      </w:del>
      <w:ins w:id="31" w:author="Hümbelin Oliver" w:date="2015-05-18T16:09:00Z">
        <w:r w:rsidR="0020797C">
          <w:rPr>
            <w:rFonts w:ascii="Times New Roman" w:eastAsia="Times New Roman" w:hAnsi="Times New Roman" w:cs="Times New Roman"/>
            <w:sz w:val="24"/>
            <w:szCs w:val="24"/>
            <w:lang w:val="de-DE"/>
          </w:rPr>
          <w:t>Steuereinheiten entsprechen nicht realen Haushalten.</w:t>
        </w:r>
      </w:ins>
    </w:p>
    <w:p w14:paraId="3C8B1CB1"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lastRenderedPageBreak/>
        <w:t xml:space="preserve">Im Jahre 2012 wurden im Kanton Bern Vermögen im Wert von 216 Milliarden Franken deklariert. </w:t>
      </w:r>
      <w:r w:rsidRPr="000D6C72">
        <w:rPr>
          <w:rFonts w:ascii="Times New Roman" w:eastAsia="Times New Roman" w:hAnsi="Times New Roman" w:cs="Times New Roman"/>
          <w:b/>
          <w:bCs/>
          <w:sz w:val="24"/>
          <w:szCs w:val="24"/>
          <w:lang w:val="de-DE"/>
        </w:rPr>
        <w:t>Der Kanton Bern ist damit fast so reich wie Griechenland (241 Milliarden Dollar BIP).</w:t>
      </w:r>
    </w:p>
    <w:p w14:paraId="3FD888B2"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Wie sind diese Reichtümer verteilt?</w:t>
      </w:r>
      <w:r w:rsidRPr="000D6C72">
        <w:rPr>
          <w:rFonts w:ascii="Times New Roman" w:eastAsia="Times New Roman" w:hAnsi="Times New Roman" w:cs="Times New Roman"/>
          <w:sz w:val="24"/>
          <w:szCs w:val="24"/>
          <w:lang w:val="de-DE"/>
        </w:rPr>
        <w:t xml:space="preserve"> Zur Beurteilung der Vermögenskonzentration lässt</w:t>
      </w:r>
      <w:ins w:id="32" w:author="Hümbelin Oliver" w:date="2015-05-18T15:52:00Z">
        <w:r>
          <w:rPr>
            <w:rFonts w:ascii="Times New Roman" w:eastAsia="Times New Roman" w:hAnsi="Times New Roman" w:cs="Times New Roman"/>
            <w:sz w:val="24"/>
            <w:szCs w:val="24"/>
            <w:lang w:val="de-DE"/>
          </w:rPr>
          <w:t xml:space="preserve"> sich</w:t>
        </w:r>
      </w:ins>
      <w:r w:rsidRPr="000D6C72">
        <w:rPr>
          <w:rFonts w:ascii="Times New Roman" w:eastAsia="Times New Roman" w:hAnsi="Times New Roman" w:cs="Times New Roman"/>
          <w:sz w:val="24"/>
          <w:szCs w:val="24"/>
          <w:lang w:val="de-DE"/>
        </w:rPr>
        <w:t xml:space="preserve"> der Gini-Koeffizient</w:t>
      </w:r>
      <w:del w:id="33" w:author="Hümbelin Oliver" w:date="2015-05-18T15:53:00Z">
        <w:r w:rsidRPr="000D6C72" w:rsidDel="00DB6037">
          <w:rPr>
            <w:rFonts w:ascii="Times New Roman" w:eastAsia="Times New Roman" w:hAnsi="Times New Roman" w:cs="Times New Roman"/>
            <w:sz w:val="24"/>
            <w:szCs w:val="24"/>
            <w:lang w:val="de-DE"/>
          </w:rPr>
          <w:delText>en</w:delText>
        </w:r>
      </w:del>
      <w:r w:rsidRPr="000D6C72">
        <w:rPr>
          <w:rFonts w:ascii="Times New Roman" w:eastAsia="Times New Roman" w:hAnsi="Times New Roman" w:cs="Times New Roman"/>
          <w:sz w:val="24"/>
          <w:szCs w:val="24"/>
          <w:lang w:val="de-DE"/>
        </w:rPr>
        <w:t xml:space="preserve"> berechnen. Mit einem Wert von 0,78 liegt Bern schweizweit im Mittelfeld. In </w:t>
      </w:r>
      <w:del w:id="34" w:author="Hümbelin Oliver" w:date="2015-05-18T15:53:00Z">
        <w:r w:rsidRPr="000D6C72" w:rsidDel="00DB6037">
          <w:rPr>
            <w:rFonts w:ascii="Times New Roman" w:eastAsia="Times New Roman" w:hAnsi="Times New Roman" w:cs="Times New Roman"/>
            <w:sz w:val="24"/>
            <w:szCs w:val="24"/>
            <w:lang w:val="de-DE"/>
          </w:rPr>
          <w:delText xml:space="preserve">anderen </w:delText>
        </w:r>
      </w:del>
      <w:ins w:id="35" w:author="Hümbelin Oliver" w:date="2015-05-18T15:53:00Z">
        <w:r>
          <w:rPr>
            <w:rFonts w:ascii="Times New Roman" w:eastAsia="Times New Roman" w:hAnsi="Times New Roman" w:cs="Times New Roman"/>
            <w:sz w:val="24"/>
            <w:szCs w:val="24"/>
            <w:lang w:val="de-DE"/>
          </w:rPr>
          <w:t>einigen</w:t>
        </w:r>
        <w:r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Kantonen ist das Vermögen sehr viel stärker konzentriert (</w:t>
      </w:r>
      <w:del w:id="36" w:author="Hümbelin Oliver" w:date="2015-05-18T17:59:00Z">
        <w:r w:rsidRPr="000D6C72" w:rsidDel="00965F8B">
          <w:rPr>
            <w:rFonts w:ascii="Times New Roman" w:eastAsia="Times New Roman" w:hAnsi="Times New Roman" w:cs="Times New Roman"/>
            <w:sz w:val="24"/>
            <w:szCs w:val="24"/>
            <w:lang w:val="de-DE"/>
          </w:rPr>
          <w:delText xml:space="preserve">beispielsweise </w:delText>
        </w:r>
      </w:del>
      <w:ins w:id="37" w:author="Hümbelin Oliver" w:date="2015-05-18T17:59:00Z">
        <w:r w:rsidR="00965F8B">
          <w:rPr>
            <w:rFonts w:ascii="Times New Roman" w:eastAsia="Times New Roman" w:hAnsi="Times New Roman" w:cs="Times New Roman"/>
            <w:sz w:val="24"/>
            <w:szCs w:val="24"/>
            <w:lang w:val="de-DE"/>
          </w:rPr>
          <w:t>bspw.</w:t>
        </w:r>
        <w:r w:rsidR="00965F8B"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Basel-Stadt und Genf) und in anderen weniger (</w:t>
      </w:r>
      <w:ins w:id="38" w:author="Hümbelin Oliver" w:date="2015-05-18T17:59:00Z">
        <w:r w:rsidR="00965F8B">
          <w:rPr>
            <w:rFonts w:ascii="Times New Roman" w:eastAsia="Times New Roman" w:hAnsi="Times New Roman" w:cs="Times New Roman"/>
            <w:sz w:val="24"/>
            <w:szCs w:val="24"/>
            <w:lang w:val="de-DE"/>
          </w:rPr>
          <w:t xml:space="preserve">bspw. </w:t>
        </w:r>
      </w:ins>
      <w:r w:rsidRPr="000D6C72">
        <w:rPr>
          <w:rFonts w:ascii="Times New Roman" w:eastAsia="Times New Roman" w:hAnsi="Times New Roman" w:cs="Times New Roman"/>
          <w:sz w:val="24"/>
          <w:szCs w:val="24"/>
          <w:lang w:val="de-DE"/>
        </w:rPr>
        <w:t>Uri).</w:t>
      </w:r>
    </w:p>
    <w:p w14:paraId="7100D8B2"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Weil der </w:t>
      </w:r>
      <w:proofErr w:type="spellStart"/>
      <w:r w:rsidRPr="000D6C72">
        <w:rPr>
          <w:rFonts w:ascii="Times New Roman" w:eastAsia="Times New Roman" w:hAnsi="Times New Roman" w:cs="Times New Roman"/>
          <w:sz w:val="24"/>
          <w:szCs w:val="24"/>
          <w:lang w:val="de-DE"/>
        </w:rPr>
        <w:t>Gini</w:t>
      </w:r>
      <w:proofErr w:type="spellEnd"/>
      <w:r w:rsidRPr="000D6C72">
        <w:rPr>
          <w:rFonts w:ascii="Times New Roman" w:eastAsia="Times New Roman" w:hAnsi="Times New Roman" w:cs="Times New Roman"/>
          <w:sz w:val="24"/>
          <w:szCs w:val="24"/>
          <w:lang w:val="de-DE"/>
        </w:rPr>
        <w:t xml:space="preserve">-Koeffizient ein </w:t>
      </w:r>
      <w:proofErr w:type="spellStart"/>
      <w:r w:rsidRPr="000D6C72">
        <w:rPr>
          <w:rFonts w:ascii="Times New Roman" w:eastAsia="Times New Roman" w:hAnsi="Times New Roman" w:cs="Times New Roman"/>
          <w:sz w:val="24"/>
          <w:szCs w:val="24"/>
          <w:lang w:val="de-DE"/>
        </w:rPr>
        <w:t>Verteilungsmass</w:t>
      </w:r>
      <w:proofErr w:type="spellEnd"/>
      <w:r w:rsidRPr="000D6C72">
        <w:rPr>
          <w:rFonts w:ascii="Times New Roman" w:eastAsia="Times New Roman" w:hAnsi="Times New Roman" w:cs="Times New Roman"/>
          <w:sz w:val="24"/>
          <w:szCs w:val="24"/>
          <w:lang w:val="de-DE"/>
        </w:rPr>
        <w:t xml:space="preserve"> mit vielen erwünschten statistischen Eigenschaften ist, hat er sich in der Ungleichheitsforschung etabliert. Gleichzeitig führt der Gini-Koeffizient zu einer Verdichtung der Information, die es schwierig macht, den Charakter der Verteilung substantiell zu verstehen. </w:t>
      </w:r>
      <w:r w:rsidRPr="000D6C72">
        <w:rPr>
          <w:rFonts w:ascii="Times New Roman" w:eastAsia="Times New Roman" w:hAnsi="Times New Roman" w:cs="Times New Roman"/>
          <w:b/>
          <w:bCs/>
          <w:sz w:val="24"/>
          <w:szCs w:val="24"/>
          <w:lang w:val="de-DE"/>
        </w:rPr>
        <w:t xml:space="preserve">Deswegen zeigen wir die Verteilung des Wohlstandes in Bern mit </w:t>
      </w:r>
      <w:del w:id="39" w:author="Hümbelin Oliver" w:date="2015-05-18T15:53:00Z">
        <w:r w:rsidRPr="000D6C72" w:rsidDel="00DB6037">
          <w:rPr>
            <w:rFonts w:ascii="Times New Roman" w:eastAsia="Times New Roman" w:hAnsi="Times New Roman" w:cs="Times New Roman"/>
            <w:b/>
            <w:bCs/>
            <w:sz w:val="24"/>
            <w:szCs w:val="24"/>
            <w:lang w:val="de-DE"/>
          </w:rPr>
          <w:delText>einer alternativen Darstellungsform</w:delText>
        </w:r>
      </w:del>
      <w:ins w:id="40" w:author="Hümbelin Oliver" w:date="2015-05-18T15:53:00Z">
        <w:r>
          <w:rPr>
            <w:rFonts w:ascii="Times New Roman" w:eastAsia="Times New Roman" w:hAnsi="Times New Roman" w:cs="Times New Roman"/>
            <w:b/>
            <w:bCs/>
            <w:sz w:val="24"/>
            <w:szCs w:val="24"/>
            <w:lang w:val="de-DE"/>
          </w:rPr>
          <w:t>alternativen Indikatoren</w:t>
        </w:r>
      </w:ins>
      <w:r w:rsidRPr="000D6C72">
        <w:rPr>
          <w:rFonts w:ascii="Times New Roman" w:eastAsia="Times New Roman" w:hAnsi="Times New Roman" w:cs="Times New Roman"/>
          <w:b/>
          <w:bCs/>
          <w:sz w:val="24"/>
          <w:szCs w:val="24"/>
          <w:lang w:val="de-DE"/>
        </w:rPr>
        <w:t>.</w:t>
      </w:r>
      <w:r w:rsidRPr="000D6C72">
        <w:rPr>
          <w:rFonts w:ascii="Times New Roman" w:eastAsia="Times New Roman" w:hAnsi="Times New Roman" w:cs="Times New Roman"/>
          <w:sz w:val="24"/>
          <w:szCs w:val="24"/>
          <w:lang w:val="de-DE"/>
        </w:rPr>
        <w:t xml:space="preserve"> Dafür werden die Steuersubjekte zunächst dem Reinvermögen nach aufsteigend angeordnet und </w:t>
      </w:r>
      <w:proofErr w:type="spellStart"/>
      <w:r w:rsidRPr="000D6C72">
        <w:rPr>
          <w:rFonts w:ascii="Times New Roman" w:eastAsia="Times New Roman" w:hAnsi="Times New Roman" w:cs="Times New Roman"/>
          <w:sz w:val="24"/>
          <w:szCs w:val="24"/>
          <w:lang w:val="de-DE"/>
        </w:rPr>
        <w:t>anschliessend</w:t>
      </w:r>
      <w:proofErr w:type="spellEnd"/>
      <w:r w:rsidRPr="000D6C72">
        <w:rPr>
          <w:rFonts w:ascii="Times New Roman" w:eastAsia="Times New Roman" w:hAnsi="Times New Roman" w:cs="Times New Roman"/>
          <w:sz w:val="24"/>
          <w:szCs w:val="24"/>
          <w:lang w:val="de-DE"/>
        </w:rPr>
        <w:t xml:space="preserve"> in fünf gleich </w:t>
      </w:r>
      <w:proofErr w:type="spellStart"/>
      <w:r w:rsidRPr="000D6C72">
        <w:rPr>
          <w:rFonts w:ascii="Times New Roman" w:eastAsia="Times New Roman" w:hAnsi="Times New Roman" w:cs="Times New Roman"/>
          <w:sz w:val="24"/>
          <w:szCs w:val="24"/>
          <w:lang w:val="de-DE"/>
        </w:rPr>
        <w:t>grosse</w:t>
      </w:r>
      <w:proofErr w:type="spellEnd"/>
      <w:r w:rsidRPr="000D6C72">
        <w:rPr>
          <w:rFonts w:ascii="Times New Roman" w:eastAsia="Times New Roman" w:hAnsi="Times New Roman" w:cs="Times New Roman"/>
          <w:sz w:val="24"/>
          <w:szCs w:val="24"/>
          <w:lang w:val="de-DE"/>
        </w:rPr>
        <w:t xml:space="preserve"> Gruppen eingeteilt. Es entstehen fünf </w:t>
      </w:r>
      <w:proofErr w:type="spellStart"/>
      <w:r w:rsidRPr="000D6C72">
        <w:rPr>
          <w:rFonts w:ascii="Times New Roman" w:eastAsia="Times New Roman" w:hAnsi="Times New Roman" w:cs="Times New Roman"/>
          <w:sz w:val="24"/>
          <w:szCs w:val="24"/>
          <w:lang w:val="de-DE"/>
        </w:rPr>
        <w:t>Populationsquintile</w:t>
      </w:r>
      <w:proofErr w:type="spellEnd"/>
      <w:r w:rsidRPr="000D6C72">
        <w:rPr>
          <w:rFonts w:ascii="Times New Roman" w:eastAsia="Times New Roman" w:hAnsi="Times New Roman" w:cs="Times New Roman"/>
          <w:sz w:val="24"/>
          <w:szCs w:val="24"/>
          <w:lang w:val="de-DE"/>
        </w:rPr>
        <w:t xml:space="preserve">. Q1 umfasst die 20 Prozent mit den geringsten Vermögen, Q2 die nächst Reicheren 20 Prozent etc. Q5 ist </w:t>
      </w:r>
      <w:proofErr w:type="spellStart"/>
      <w:r w:rsidRPr="000D6C72">
        <w:rPr>
          <w:rFonts w:ascii="Times New Roman" w:eastAsia="Times New Roman" w:hAnsi="Times New Roman" w:cs="Times New Roman"/>
          <w:sz w:val="24"/>
          <w:szCs w:val="24"/>
          <w:lang w:val="de-DE"/>
        </w:rPr>
        <w:t>schliesslich</w:t>
      </w:r>
      <w:proofErr w:type="spellEnd"/>
      <w:r w:rsidRPr="000D6C72">
        <w:rPr>
          <w:rFonts w:ascii="Times New Roman" w:eastAsia="Times New Roman" w:hAnsi="Times New Roman" w:cs="Times New Roman"/>
          <w:sz w:val="24"/>
          <w:szCs w:val="24"/>
          <w:lang w:val="de-DE"/>
        </w:rPr>
        <w:t xml:space="preserve"> die Gruppe der 20 Prozent Reichsten.</w:t>
      </w:r>
    </w:p>
    <w:p w14:paraId="4886222B" w14:textId="77777777" w:rsidR="00DB6037" w:rsidRPr="000D6C72" w:rsidRDefault="00DB6037" w:rsidP="00D04CBE">
      <w:pPr>
        <w:spacing w:after="0"/>
        <w:rPr>
          <w:rFonts w:ascii="Times New Roman" w:eastAsia="Times New Roman" w:hAnsi="Times New Roman" w:cs="Times New Roman"/>
          <w:sz w:val="24"/>
          <w:szCs w:val="24"/>
          <w:lang w:val="de-DE"/>
        </w:rPr>
      </w:pPr>
      <w:commentRangeStart w:id="41"/>
      <w:r>
        <w:rPr>
          <w:rFonts w:ascii="Times New Roman" w:eastAsia="Times New Roman" w:hAnsi="Times New Roman" w:cs="Times New Roman"/>
          <w:noProof/>
          <w:color w:val="007ABF"/>
          <w:sz w:val="24"/>
          <w:szCs w:val="24"/>
        </w:rPr>
        <w:drawing>
          <wp:inline distT="0" distB="0" distL="0" distR="0" wp14:anchorId="4DBB575A" wp14:editId="2712E94B">
            <wp:extent cx="5826642" cy="4217982"/>
            <wp:effectExtent l="0" t="0" r="3175" b="0"/>
            <wp:docPr id="2" name="Grafik 2" descr="Bildschirmfoto 2015-05-14 um 15.52.4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 2015-05-14 um 15.52.4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820" cy="4218835"/>
                    </a:xfrm>
                    <a:prstGeom prst="rect">
                      <a:avLst/>
                    </a:prstGeom>
                    <a:noFill/>
                    <a:ln>
                      <a:noFill/>
                    </a:ln>
                  </pic:spPr>
                </pic:pic>
              </a:graphicData>
            </a:graphic>
          </wp:inline>
        </w:drawing>
      </w:r>
      <w:commentRangeEnd w:id="41"/>
      <w:r w:rsidR="00060247">
        <w:rPr>
          <w:rStyle w:val="Kommentarzeichen"/>
        </w:rPr>
        <w:commentReference w:id="41"/>
      </w:r>
    </w:p>
    <w:p w14:paraId="5CD9AF0D" w14:textId="77777777" w:rsidR="00DB6037" w:rsidRPr="000D6C72" w:rsidRDefault="00DB6037" w:rsidP="00DB6037">
      <w:pPr>
        <w:spacing w:before="100" w:beforeAutospacing="1" w:after="100" w:afterAutospacing="1"/>
        <w:jc w:val="center"/>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Verteilung der Vermögen, Kanton Bern 2012.</w:t>
      </w:r>
    </w:p>
    <w:p w14:paraId="261D60FD"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Nun kann </w:t>
      </w:r>
      <w:del w:id="42" w:author="Hümbelin Oliver" w:date="2015-05-18T15:54:00Z">
        <w:r w:rsidRPr="000D6C72" w:rsidDel="00DB6037">
          <w:rPr>
            <w:rFonts w:ascii="Times New Roman" w:eastAsia="Times New Roman" w:hAnsi="Times New Roman" w:cs="Times New Roman"/>
            <w:sz w:val="24"/>
            <w:szCs w:val="24"/>
            <w:lang w:val="de-DE"/>
          </w:rPr>
          <w:delText xml:space="preserve">betrachtet </w:delText>
        </w:r>
      </w:del>
      <w:ins w:id="43" w:author="Hümbelin Oliver" w:date="2015-05-18T15:54:00Z">
        <w:r>
          <w:rPr>
            <w:rFonts w:ascii="Times New Roman" w:eastAsia="Times New Roman" w:hAnsi="Times New Roman" w:cs="Times New Roman"/>
            <w:sz w:val="24"/>
            <w:szCs w:val="24"/>
            <w:lang w:val="de-DE"/>
          </w:rPr>
          <w:t>berechnet</w:t>
        </w:r>
        <w:r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werden, wie viel die jeweiligen Gruppen besitzen. Wir zeigen dies aufgeschlüsselt für das Finanzkapital</w:t>
      </w:r>
      <w:ins w:id="44" w:author="Hümbelin Oliver" w:date="2015-05-18T15:54:00Z">
        <w:r>
          <w:rPr>
            <w:rFonts w:ascii="Times New Roman" w:eastAsia="Times New Roman" w:hAnsi="Times New Roman" w:cs="Times New Roman"/>
            <w:sz w:val="24"/>
            <w:szCs w:val="24"/>
            <w:lang w:val="de-DE"/>
          </w:rPr>
          <w:t xml:space="preserve"> (Wertschriften, Guthaben, Bargeld, </w:t>
        </w:r>
        <w:proofErr w:type="spellStart"/>
        <w:r>
          <w:rPr>
            <w:rFonts w:ascii="Times New Roman" w:eastAsia="Times New Roman" w:hAnsi="Times New Roman" w:cs="Times New Roman"/>
            <w:sz w:val="24"/>
            <w:szCs w:val="24"/>
            <w:lang w:val="de-DE"/>
          </w:rPr>
          <w:t>etc</w:t>
        </w:r>
        <w:proofErr w:type="spellEnd"/>
        <w:r>
          <w:rPr>
            <w:rFonts w:ascii="Times New Roman" w:eastAsia="Times New Roman" w:hAnsi="Times New Roman" w:cs="Times New Roman"/>
            <w:sz w:val="24"/>
            <w:szCs w:val="24"/>
            <w:lang w:val="de-DE"/>
          </w:rPr>
          <w:t>)</w:t>
        </w:r>
      </w:ins>
      <w:r w:rsidRPr="000D6C72">
        <w:rPr>
          <w:rFonts w:ascii="Times New Roman" w:eastAsia="Times New Roman" w:hAnsi="Times New Roman" w:cs="Times New Roman"/>
          <w:sz w:val="24"/>
          <w:szCs w:val="24"/>
          <w:lang w:val="de-DE"/>
        </w:rPr>
        <w:t xml:space="preserve">, die Liegenschaften </w:t>
      </w:r>
      <w:r w:rsidRPr="000D6C72">
        <w:rPr>
          <w:rFonts w:ascii="Times New Roman" w:eastAsia="Times New Roman" w:hAnsi="Times New Roman" w:cs="Times New Roman"/>
          <w:sz w:val="24"/>
          <w:szCs w:val="24"/>
          <w:lang w:val="de-DE"/>
        </w:rPr>
        <w:lastRenderedPageBreak/>
        <w:t>(abzüglich Schulden), das Betriebsvermögen und das Reinvermögen</w:t>
      </w:r>
      <w:ins w:id="45" w:author="Hümbelin Oliver" w:date="2015-05-18T15:55:00Z">
        <w:r>
          <w:rPr>
            <w:rFonts w:ascii="Times New Roman" w:eastAsia="Times New Roman" w:hAnsi="Times New Roman" w:cs="Times New Roman"/>
            <w:sz w:val="24"/>
            <w:szCs w:val="24"/>
            <w:lang w:val="de-DE"/>
          </w:rPr>
          <w:t xml:space="preserve"> (</w:t>
        </w:r>
      </w:ins>
      <w:ins w:id="46" w:author="Hümbelin Oliver" w:date="2015-05-18T16:19:00Z">
        <w:r w:rsidR="004D62A1">
          <w:rPr>
            <w:rFonts w:ascii="Times New Roman" w:eastAsia="Times New Roman" w:hAnsi="Times New Roman" w:cs="Times New Roman"/>
            <w:sz w:val="24"/>
            <w:szCs w:val="24"/>
            <w:lang w:val="de-DE"/>
          </w:rPr>
          <w:t xml:space="preserve">alle </w:t>
        </w:r>
      </w:ins>
      <w:ins w:id="47" w:author="Hümbelin Oliver" w:date="2015-05-18T15:55:00Z">
        <w:r>
          <w:rPr>
            <w:rFonts w:ascii="Times New Roman" w:eastAsia="Times New Roman" w:hAnsi="Times New Roman" w:cs="Times New Roman"/>
            <w:sz w:val="24"/>
            <w:szCs w:val="24"/>
            <w:lang w:val="de-DE"/>
          </w:rPr>
          <w:t>Vermögen ohne Schulden)</w:t>
        </w:r>
      </w:ins>
      <w:r w:rsidRPr="000D6C72">
        <w:rPr>
          <w:rFonts w:ascii="Times New Roman" w:eastAsia="Times New Roman" w:hAnsi="Times New Roman" w:cs="Times New Roman"/>
          <w:sz w:val="24"/>
          <w:szCs w:val="24"/>
          <w:lang w:val="de-DE"/>
        </w:rPr>
        <w:t xml:space="preserve">. </w:t>
      </w:r>
      <w:r w:rsidRPr="000D6C72">
        <w:rPr>
          <w:rFonts w:ascii="Times New Roman" w:eastAsia="Times New Roman" w:hAnsi="Times New Roman" w:cs="Times New Roman"/>
          <w:b/>
          <w:bCs/>
          <w:sz w:val="24"/>
          <w:szCs w:val="24"/>
          <w:lang w:val="de-DE"/>
        </w:rPr>
        <w:t xml:space="preserve">Die Grafik zeigt, dass sich die Vermögen erheblich in der reichsten Gruppe konzentrieren. Die 20 Prozent Reichsten besitzen zusammen jeweils an die 90 Prozent der jeweiligen </w:t>
      </w:r>
      <w:del w:id="48" w:author="Hümbelin Oliver" w:date="2015-05-18T15:55:00Z">
        <w:r w:rsidRPr="000D6C72" w:rsidDel="00DB6037">
          <w:rPr>
            <w:rFonts w:ascii="Times New Roman" w:eastAsia="Times New Roman" w:hAnsi="Times New Roman" w:cs="Times New Roman"/>
            <w:b/>
            <w:bCs/>
            <w:sz w:val="24"/>
            <w:szCs w:val="24"/>
            <w:lang w:val="de-DE"/>
          </w:rPr>
          <w:delText>Vermögenskomponenten</w:delText>
        </w:r>
      </w:del>
      <w:ins w:id="49" w:author="Hümbelin Oliver" w:date="2015-05-18T15:55:00Z">
        <w:r w:rsidRPr="000D6C72">
          <w:rPr>
            <w:rFonts w:ascii="Times New Roman" w:eastAsia="Times New Roman" w:hAnsi="Times New Roman" w:cs="Times New Roman"/>
            <w:b/>
            <w:bCs/>
            <w:sz w:val="24"/>
            <w:szCs w:val="24"/>
            <w:lang w:val="de-DE"/>
          </w:rPr>
          <w:t>Vermögens</w:t>
        </w:r>
      </w:ins>
      <w:ins w:id="50" w:author="Hümbelin Oliver" w:date="2015-05-18T15:56:00Z">
        <w:r>
          <w:rPr>
            <w:rFonts w:ascii="Times New Roman" w:eastAsia="Times New Roman" w:hAnsi="Times New Roman" w:cs="Times New Roman"/>
            <w:b/>
            <w:bCs/>
            <w:sz w:val="24"/>
            <w:szCs w:val="24"/>
            <w:lang w:val="de-DE"/>
          </w:rPr>
          <w:t>werte</w:t>
        </w:r>
      </w:ins>
      <w:r w:rsidRPr="000D6C72">
        <w:rPr>
          <w:rFonts w:ascii="Times New Roman" w:eastAsia="Times New Roman" w:hAnsi="Times New Roman" w:cs="Times New Roman"/>
          <w:sz w:val="24"/>
          <w:szCs w:val="24"/>
          <w:lang w:val="de-DE"/>
        </w:rPr>
        <w:t xml:space="preserve">, während die mittleren Gruppen </w:t>
      </w:r>
      <w:del w:id="51" w:author="Hümbelin Oliver" w:date="2015-05-18T15:56:00Z">
        <w:r w:rsidRPr="000D6C72" w:rsidDel="00DB6037">
          <w:rPr>
            <w:rFonts w:ascii="Times New Roman" w:eastAsia="Times New Roman" w:hAnsi="Times New Roman" w:cs="Times New Roman"/>
            <w:sz w:val="24"/>
            <w:szCs w:val="24"/>
            <w:lang w:val="de-DE"/>
          </w:rPr>
          <w:delText xml:space="preserve">verhältnismässig </w:delText>
        </w:r>
      </w:del>
      <w:proofErr w:type="spellStart"/>
      <w:ins w:id="52" w:author="Hümbelin Oliver" w:date="2015-05-18T15:56:00Z">
        <w:r>
          <w:rPr>
            <w:rFonts w:ascii="Times New Roman" w:eastAsia="Times New Roman" w:hAnsi="Times New Roman" w:cs="Times New Roman"/>
            <w:sz w:val="24"/>
            <w:szCs w:val="24"/>
            <w:lang w:val="de-DE"/>
          </w:rPr>
          <w:t>anteilsmässig</w:t>
        </w:r>
        <w:proofErr w:type="spellEnd"/>
        <w:r>
          <w:rPr>
            <w:rFonts w:ascii="Times New Roman" w:eastAsia="Times New Roman" w:hAnsi="Times New Roman" w:cs="Times New Roman"/>
            <w:sz w:val="24"/>
            <w:szCs w:val="24"/>
            <w:lang w:val="de-DE"/>
          </w:rPr>
          <w:t xml:space="preserve"> nur</w:t>
        </w:r>
        <w:r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 xml:space="preserve">wenig besitzen </w:t>
      </w:r>
      <w:del w:id="53" w:author="Hümbelin Oliver" w:date="2015-05-18T15:56:00Z">
        <w:r w:rsidRPr="000D6C72" w:rsidDel="00DB6037">
          <w:rPr>
            <w:rFonts w:ascii="Times New Roman" w:eastAsia="Times New Roman" w:hAnsi="Times New Roman" w:cs="Times New Roman"/>
            <w:sz w:val="24"/>
            <w:szCs w:val="24"/>
            <w:lang w:val="de-DE"/>
          </w:rPr>
          <w:delText xml:space="preserve">oder </w:delText>
        </w:r>
      </w:del>
      <w:ins w:id="54" w:author="Hümbelin Oliver" w:date="2015-05-18T15:56:00Z">
        <w:r>
          <w:rPr>
            <w:rFonts w:ascii="Times New Roman" w:eastAsia="Times New Roman" w:hAnsi="Times New Roman" w:cs="Times New Roman"/>
            <w:sz w:val="24"/>
            <w:szCs w:val="24"/>
            <w:lang w:val="de-DE"/>
          </w:rPr>
          <w:t>und die ärmste Gruppe</w:t>
        </w:r>
        <w:r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 xml:space="preserve">sogar </w:t>
      </w:r>
      <w:ins w:id="55" w:author="Hümbelin Oliver" w:date="2015-05-18T15:56:00Z">
        <w:r>
          <w:rPr>
            <w:rFonts w:ascii="Times New Roman" w:eastAsia="Times New Roman" w:hAnsi="Times New Roman" w:cs="Times New Roman"/>
            <w:sz w:val="24"/>
            <w:szCs w:val="24"/>
            <w:lang w:val="de-DE"/>
          </w:rPr>
          <w:t xml:space="preserve">beträchtliche </w:t>
        </w:r>
      </w:ins>
      <w:r w:rsidRPr="000D6C72">
        <w:rPr>
          <w:rFonts w:ascii="Times New Roman" w:eastAsia="Times New Roman" w:hAnsi="Times New Roman" w:cs="Times New Roman"/>
          <w:sz w:val="24"/>
          <w:szCs w:val="24"/>
          <w:lang w:val="de-DE"/>
        </w:rPr>
        <w:t xml:space="preserve">Schulden </w:t>
      </w:r>
      <w:del w:id="56" w:author="Hümbelin Oliver" w:date="2015-05-18T15:56:00Z">
        <w:r w:rsidRPr="000D6C72" w:rsidDel="00DB6037">
          <w:rPr>
            <w:rFonts w:ascii="Times New Roman" w:eastAsia="Times New Roman" w:hAnsi="Times New Roman" w:cs="Times New Roman"/>
            <w:sz w:val="24"/>
            <w:szCs w:val="24"/>
            <w:lang w:val="de-DE"/>
          </w:rPr>
          <w:delText>haben</w:delText>
        </w:r>
      </w:del>
      <w:ins w:id="57" w:author="Hümbelin Oliver" w:date="2015-05-18T15:56:00Z">
        <w:r>
          <w:rPr>
            <w:rFonts w:ascii="Times New Roman" w:eastAsia="Times New Roman" w:hAnsi="Times New Roman" w:cs="Times New Roman"/>
            <w:sz w:val="24"/>
            <w:szCs w:val="24"/>
            <w:lang w:val="de-DE"/>
          </w:rPr>
          <w:t>aufweist</w:t>
        </w:r>
      </w:ins>
      <w:r w:rsidRPr="000D6C72">
        <w:rPr>
          <w:rFonts w:ascii="Times New Roman" w:eastAsia="Times New Roman" w:hAnsi="Times New Roman" w:cs="Times New Roman"/>
          <w:sz w:val="24"/>
          <w:szCs w:val="24"/>
          <w:lang w:val="de-DE"/>
        </w:rPr>
        <w:t xml:space="preserve">. </w:t>
      </w:r>
      <w:r w:rsidRPr="000D6C72">
        <w:rPr>
          <w:rFonts w:ascii="Times New Roman" w:eastAsia="Times New Roman" w:hAnsi="Times New Roman" w:cs="Times New Roman"/>
          <w:b/>
          <w:bCs/>
          <w:sz w:val="24"/>
          <w:szCs w:val="24"/>
          <w:lang w:val="de-DE"/>
        </w:rPr>
        <w:t>Vermögen liegt dabei meist in Form von Finanzkapital oder Liegenschaften vor.</w:t>
      </w:r>
    </w:p>
    <w:p w14:paraId="501E8687"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Für die Erbschaftsteuerreform bedeutsam sind folgende Zahlen:</w:t>
      </w:r>
    </w:p>
    <w:p w14:paraId="3E1BC0DC" w14:textId="77777777" w:rsidR="00DB6037" w:rsidRPr="000D6C72" w:rsidRDefault="00060247" w:rsidP="00D04CBE">
      <w:pPr>
        <w:numPr>
          <w:ilvl w:val="0"/>
          <w:numId w:val="4"/>
        </w:numPr>
        <w:spacing w:before="100" w:beforeAutospacing="1" w:after="100" w:afterAutospacing="1"/>
        <w:rPr>
          <w:rFonts w:ascii="Times New Roman" w:eastAsia="Times New Roman" w:hAnsi="Times New Roman" w:cs="Times New Roman"/>
          <w:sz w:val="24"/>
          <w:szCs w:val="24"/>
          <w:lang w:val="de-DE"/>
        </w:rPr>
      </w:pPr>
      <w:ins w:id="58" w:author="Hümbelin Oliver" w:date="2015-05-18T16:33:00Z">
        <w:r>
          <w:rPr>
            <w:rFonts w:ascii="Times New Roman" w:eastAsia="Times New Roman" w:hAnsi="Times New Roman" w:cs="Times New Roman"/>
            <w:sz w:val="24"/>
            <w:szCs w:val="24"/>
            <w:lang w:val="de-DE"/>
          </w:rPr>
          <w:t xml:space="preserve">Nur 13‘861 Steuereinheiten verfügen über ein Reinvermögen von mehr als 2 Millionen Franken und wären von der Steuer tangiert. </w:t>
        </w:r>
      </w:ins>
      <w:ins w:id="59" w:author="Hümbelin Oliver" w:date="2015-05-18T16:34:00Z">
        <w:r>
          <w:rPr>
            <w:rFonts w:ascii="Times New Roman" w:eastAsia="Times New Roman" w:hAnsi="Times New Roman" w:cs="Times New Roman"/>
            <w:sz w:val="24"/>
            <w:szCs w:val="24"/>
            <w:lang w:val="de-DE"/>
          </w:rPr>
          <w:t xml:space="preserve">Dies entspricht </w:t>
        </w:r>
      </w:ins>
      <w:del w:id="60" w:author="Hümbelin Oliver" w:date="2015-05-18T16:33:00Z">
        <w:r w:rsidR="00DB6037" w:rsidRPr="000D6C72" w:rsidDel="00060247">
          <w:rPr>
            <w:rFonts w:ascii="Times New Roman" w:eastAsia="Times New Roman" w:hAnsi="Times New Roman" w:cs="Times New Roman"/>
            <w:sz w:val="24"/>
            <w:szCs w:val="24"/>
            <w:lang w:val="de-DE"/>
          </w:rPr>
          <w:delText xml:space="preserve">Nur </w:delText>
        </w:r>
      </w:del>
      <w:r w:rsidR="00DB6037" w:rsidRPr="000D6C72">
        <w:rPr>
          <w:rFonts w:ascii="Times New Roman" w:eastAsia="Times New Roman" w:hAnsi="Times New Roman" w:cs="Times New Roman"/>
          <w:sz w:val="24"/>
          <w:szCs w:val="24"/>
          <w:lang w:val="de-DE"/>
        </w:rPr>
        <w:t xml:space="preserve">1,5 Prozent </w:t>
      </w:r>
      <w:del w:id="61" w:author="Hümbelin Oliver" w:date="2015-05-18T16:34:00Z">
        <w:r w:rsidR="00DB6037" w:rsidRPr="000D6C72" w:rsidDel="00060247">
          <w:rPr>
            <w:rFonts w:ascii="Times New Roman" w:eastAsia="Times New Roman" w:hAnsi="Times New Roman" w:cs="Times New Roman"/>
            <w:sz w:val="24"/>
            <w:szCs w:val="24"/>
            <w:lang w:val="de-DE"/>
          </w:rPr>
          <w:delText>der Steuersubjekte verfügen über ein Reinvermögen von mehr als 2 Millionen Franken und wären von der Steuer tangiert.</w:delText>
        </w:r>
      </w:del>
      <w:ins w:id="62" w:author="Hümbelin Oliver" w:date="2015-05-18T16:34:00Z">
        <w:r>
          <w:rPr>
            <w:rFonts w:ascii="Times New Roman" w:eastAsia="Times New Roman" w:hAnsi="Times New Roman" w:cs="Times New Roman"/>
            <w:sz w:val="24"/>
            <w:szCs w:val="24"/>
            <w:lang w:val="de-DE"/>
          </w:rPr>
          <w:t>aller Steuersubjekte.</w:t>
        </w:r>
      </w:ins>
      <w:r w:rsidR="00DB6037" w:rsidRPr="000D6C72">
        <w:rPr>
          <w:rFonts w:ascii="Times New Roman" w:eastAsia="Times New Roman" w:hAnsi="Times New Roman" w:cs="Times New Roman"/>
          <w:sz w:val="24"/>
          <w:szCs w:val="24"/>
          <w:lang w:val="de-DE"/>
        </w:rPr>
        <w:t xml:space="preserve"> Diese Gruppe besitzt </w:t>
      </w:r>
      <w:commentRangeStart w:id="63"/>
      <w:r w:rsidR="00DB6037" w:rsidRPr="000D6C72">
        <w:rPr>
          <w:rFonts w:ascii="Times New Roman" w:eastAsia="Times New Roman" w:hAnsi="Times New Roman" w:cs="Times New Roman"/>
          <w:sz w:val="24"/>
          <w:szCs w:val="24"/>
          <w:lang w:val="de-DE"/>
        </w:rPr>
        <w:t>43</w:t>
      </w:r>
      <w:commentRangeEnd w:id="63"/>
      <w:r w:rsidR="00C87BAD">
        <w:rPr>
          <w:rStyle w:val="Kommentarzeichen"/>
        </w:rPr>
        <w:commentReference w:id="63"/>
      </w:r>
      <w:r w:rsidR="00DB6037" w:rsidRPr="000D6C72">
        <w:rPr>
          <w:rFonts w:ascii="Times New Roman" w:eastAsia="Times New Roman" w:hAnsi="Times New Roman" w:cs="Times New Roman"/>
          <w:sz w:val="24"/>
          <w:szCs w:val="24"/>
          <w:lang w:val="de-DE"/>
        </w:rPr>
        <w:t xml:space="preserve"> Prozent der gesamten Reinvermögen</w:t>
      </w:r>
      <w:del w:id="64" w:author="Hümbelin Oliver" w:date="2015-05-18T16:34:00Z">
        <w:r w:rsidR="00DB6037" w:rsidRPr="000D6C72" w:rsidDel="00060247">
          <w:rPr>
            <w:rFonts w:ascii="Times New Roman" w:eastAsia="Times New Roman" w:hAnsi="Times New Roman" w:cs="Times New Roman"/>
            <w:sz w:val="24"/>
            <w:szCs w:val="24"/>
            <w:lang w:val="de-DE"/>
          </w:rPr>
          <w:delText>s</w:delText>
        </w:r>
      </w:del>
      <w:r w:rsidR="00DB6037" w:rsidRPr="000D6C72">
        <w:rPr>
          <w:rFonts w:ascii="Times New Roman" w:eastAsia="Times New Roman" w:hAnsi="Times New Roman" w:cs="Times New Roman"/>
          <w:sz w:val="24"/>
          <w:szCs w:val="24"/>
          <w:lang w:val="de-DE"/>
        </w:rPr>
        <w:t>.</w:t>
      </w:r>
    </w:p>
    <w:p w14:paraId="49C28D44" w14:textId="77777777" w:rsidR="00DB6037" w:rsidRPr="000D6C72" w:rsidRDefault="00DB6037" w:rsidP="00D04CBE">
      <w:pPr>
        <w:numPr>
          <w:ilvl w:val="0"/>
          <w:numId w:val="4"/>
        </w:numPr>
        <w:spacing w:before="100" w:beforeAutospacing="1" w:after="100" w:afterAutospacing="1"/>
        <w:rPr>
          <w:rFonts w:ascii="Times New Roman" w:eastAsia="Times New Roman" w:hAnsi="Times New Roman" w:cs="Times New Roman"/>
          <w:sz w:val="24"/>
          <w:szCs w:val="24"/>
          <w:lang w:val="de-DE"/>
        </w:rPr>
      </w:pPr>
      <w:commentRangeStart w:id="65"/>
      <w:r w:rsidRPr="000D6C72">
        <w:rPr>
          <w:rFonts w:ascii="Times New Roman" w:eastAsia="Times New Roman" w:hAnsi="Times New Roman" w:cs="Times New Roman"/>
          <w:sz w:val="24"/>
          <w:szCs w:val="24"/>
          <w:lang w:val="de-DE"/>
        </w:rPr>
        <w:t xml:space="preserve">Betriebsvermögen von über 2 Millionen Franken liegen in 776 Fällen vor. Das maximale Betriebsvermögen liegt bei 43,3 Millionen Franken. Kein Betrieb käme demnach über </w:t>
      </w:r>
      <w:del w:id="66" w:author="rudi" w:date="2015-05-19T00:16:00Z">
        <w:r w:rsidRPr="000D6C72" w:rsidDel="00C87BAD">
          <w:rPr>
            <w:rFonts w:ascii="Times New Roman" w:eastAsia="Times New Roman" w:hAnsi="Times New Roman" w:cs="Times New Roman"/>
            <w:sz w:val="24"/>
            <w:szCs w:val="24"/>
            <w:lang w:val="de-DE"/>
          </w:rPr>
          <w:delText xml:space="preserve">die </w:delText>
        </w:r>
      </w:del>
      <w:ins w:id="67" w:author="rudi" w:date="2015-05-19T00:16:00Z">
        <w:r w:rsidR="00C87BAD" w:rsidRPr="000D6C72">
          <w:rPr>
            <w:rFonts w:ascii="Times New Roman" w:eastAsia="Times New Roman" w:hAnsi="Times New Roman" w:cs="Times New Roman"/>
            <w:sz w:val="24"/>
            <w:szCs w:val="24"/>
            <w:lang w:val="de-DE"/>
          </w:rPr>
          <w:t>d</w:t>
        </w:r>
        <w:r w:rsidR="00C87BAD">
          <w:rPr>
            <w:rFonts w:ascii="Times New Roman" w:eastAsia="Times New Roman" w:hAnsi="Times New Roman" w:cs="Times New Roman"/>
            <w:sz w:val="24"/>
            <w:szCs w:val="24"/>
            <w:lang w:val="de-DE"/>
          </w:rPr>
          <w:t>er</w:t>
        </w:r>
        <w:r w:rsidR="00C87BAD"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Grenze von 50 Millionen zu liegen, welche die Initiative für die Besteuerung vorsieht.</w:t>
      </w:r>
      <w:commentRangeEnd w:id="65"/>
      <w:r w:rsidR="004D62A1">
        <w:rPr>
          <w:rStyle w:val="Kommentarzeichen"/>
        </w:rPr>
        <w:commentReference w:id="65"/>
      </w:r>
      <w:ins w:id="68" w:author="Hümbelin Oliver" w:date="2015-05-18T16:35:00Z">
        <w:r w:rsidR="00060247">
          <w:rPr>
            <w:rFonts w:ascii="Times New Roman" w:eastAsia="Times New Roman" w:hAnsi="Times New Roman" w:cs="Times New Roman"/>
            <w:sz w:val="24"/>
            <w:szCs w:val="24"/>
            <w:lang w:val="de-DE"/>
          </w:rPr>
          <w:t xml:space="preserve"> </w:t>
        </w:r>
      </w:ins>
      <w:ins w:id="69" w:author="Hümbelin Oliver" w:date="2015-05-18T16:45:00Z">
        <w:r w:rsidR="009D4623">
          <w:rPr>
            <w:rFonts w:ascii="Times New Roman" w:eastAsia="Times New Roman" w:hAnsi="Times New Roman" w:cs="Times New Roman"/>
            <w:sz w:val="24"/>
            <w:szCs w:val="24"/>
            <w:lang w:val="de-DE"/>
          </w:rPr>
          <w:t xml:space="preserve">Allerdings kann </w:t>
        </w:r>
      </w:ins>
      <w:ins w:id="70" w:author="Hümbelin Oliver" w:date="2015-05-18T16:35:00Z">
        <w:r w:rsidR="00060247">
          <w:rPr>
            <w:rFonts w:ascii="Times New Roman" w:eastAsia="Times New Roman" w:hAnsi="Times New Roman" w:cs="Times New Roman"/>
            <w:sz w:val="24"/>
            <w:szCs w:val="24"/>
            <w:lang w:val="de-DE"/>
          </w:rPr>
          <w:t xml:space="preserve">Betriebsvermögen </w:t>
        </w:r>
      </w:ins>
      <w:ins w:id="71" w:author="Hümbelin Oliver" w:date="2015-05-18T16:45:00Z">
        <w:r w:rsidR="009D4623">
          <w:rPr>
            <w:rFonts w:ascii="Times New Roman" w:eastAsia="Times New Roman" w:hAnsi="Times New Roman" w:cs="Times New Roman"/>
            <w:sz w:val="24"/>
            <w:szCs w:val="24"/>
            <w:lang w:val="de-DE"/>
          </w:rPr>
          <w:t xml:space="preserve">auch Teil des privaten Finanzkapitals sein, wenn es </w:t>
        </w:r>
      </w:ins>
      <w:ins w:id="72" w:author="Hümbelin Oliver" w:date="2015-05-18T16:35:00Z">
        <w:r w:rsidR="00060247">
          <w:rPr>
            <w:rFonts w:ascii="Times New Roman" w:eastAsia="Times New Roman" w:hAnsi="Times New Roman" w:cs="Times New Roman"/>
            <w:sz w:val="24"/>
            <w:szCs w:val="24"/>
            <w:lang w:val="de-DE"/>
          </w:rPr>
          <w:t xml:space="preserve">in Form von Beteiligungen (Aktien, Anteile an GmbHs) </w:t>
        </w:r>
      </w:ins>
      <w:ins w:id="73" w:author="Hümbelin Oliver" w:date="2015-05-18T16:45:00Z">
        <w:r w:rsidR="009D4623">
          <w:rPr>
            <w:rFonts w:ascii="Times New Roman" w:eastAsia="Times New Roman" w:hAnsi="Times New Roman" w:cs="Times New Roman"/>
            <w:sz w:val="24"/>
            <w:szCs w:val="24"/>
            <w:lang w:val="de-DE"/>
          </w:rPr>
          <w:t xml:space="preserve">vorliegt. </w:t>
        </w:r>
      </w:ins>
    </w:p>
    <w:p w14:paraId="47B23F45"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Wie sieht es nun mit Erbschaften und Schenkungen aus?</w:t>
      </w:r>
      <w:r w:rsidRPr="000D6C72">
        <w:rPr>
          <w:rFonts w:ascii="Times New Roman" w:eastAsia="Times New Roman" w:hAnsi="Times New Roman" w:cs="Times New Roman"/>
          <w:sz w:val="24"/>
          <w:szCs w:val="24"/>
          <w:lang w:val="de-DE"/>
        </w:rPr>
        <w:t xml:space="preserve"> In den letzten zehn Jahren</w:t>
      </w:r>
      <w:del w:id="74" w:author="rudi" w:date="2015-05-19T00:18:00Z">
        <w:r w:rsidRPr="000D6C72" w:rsidDel="00C87BAD">
          <w:rPr>
            <w:rFonts w:ascii="Times New Roman" w:eastAsia="Times New Roman" w:hAnsi="Times New Roman" w:cs="Times New Roman"/>
            <w:sz w:val="24"/>
            <w:szCs w:val="24"/>
            <w:lang w:val="de-DE"/>
          </w:rPr>
          <w:delText>,</w:delText>
        </w:r>
      </w:del>
      <w:r w:rsidRPr="000D6C72">
        <w:rPr>
          <w:rFonts w:ascii="Times New Roman" w:eastAsia="Times New Roman" w:hAnsi="Times New Roman" w:cs="Times New Roman"/>
          <w:sz w:val="24"/>
          <w:szCs w:val="24"/>
          <w:lang w:val="de-DE"/>
        </w:rPr>
        <w:t xml:space="preserve"> wurden </w:t>
      </w:r>
      <w:r w:rsidRPr="000D6C72">
        <w:rPr>
          <w:rFonts w:ascii="Times New Roman" w:eastAsia="Times New Roman" w:hAnsi="Times New Roman" w:cs="Times New Roman"/>
          <w:b/>
          <w:bCs/>
          <w:sz w:val="24"/>
          <w:szCs w:val="24"/>
          <w:lang w:val="de-DE"/>
        </w:rPr>
        <w:t>im Kanton Bern laut Daten der Steuerbehörden jährlich im Mittel an die 1,5 Milliarden Franken vererbt</w:t>
      </w:r>
      <w:r w:rsidRPr="000D6C72">
        <w:rPr>
          <w:rFonts w:ascii="Times New Roman" w:eastAsia="Times New Roman" w:hAnsi="Times New Roman" w:cs="Times New Roman"/>
          <w:sz w:val="24"/>
          <w:szCs w:val="24"/>
          <w:lang w:val="de-DE"/>
        </w:rPr>
        <w:t xml:space="preserve"> und etwas weniger verschenkt (</w:t>
      </w:r>
      <w:del w:id="75" w:author="Hümbelin Oliver" w:date="2015-05-18T16:39:00Z">
        <w:r w:rsidRPr="000D6C72" w:rsidDel="009D4623">
          <w:rPr>
            <w:rFonts w:ascii="Times New Roman" w:eastAsia="Times New Roman" w:hAnsi="Times New Roman" w:cs="Times New Roman"/>
            <w:sz w:val="24"/>
            <w:szCs w:val="24"/>
            <w:lang w:val="de-DE"/>
          </w:rPr>
          <w:delText>1,3</w:delText>
        </w:r>
      </w:del>
      <w:ins w:id="76" w:author="Hümbelin Oliver" w:date="2015-05-18T16:40:00Z">
        <w:r w:rsidR="009D4623">
          <w:rPr>
            <w:rFonts w:ascii="Times New Roman" w:eastAsia="Times New Roman" w:hAnsi="Times New Roman" w:cs="Times New Roman"/>
            <w:sz w:val="24"/>
            <w:szCs w:val="24"/>
            <w:lang w:val="de-DE"/>
          </w:rPr>
          <w:t>1.0</w:t>
        </w:r>
      </w:ins>
      <w:r w:rsidRPr="000D6C72">
        <w:rPr>
          <w:rFonts w:ascii="Times New Roman" w:eastAsia="Times New Roman" w:hAnsi="Times New Roman" w:cs="Times New Roman"/>
          <w:sz w:val="24"/>
          <w:szCs w:val="24"/>
          <w:lang w:val="de-DE"/>
        </w:rPr>
        <w:t xml:space="preserve"> Milliarden Franken</w:t>
      </w:r>
      <w:ins w:id="77" w:author="Hümbelin Oliver" w:date="2015-05-18T16:40:00Z">
        <w:r w:rsidR="009D4623">
          <w:rPr>
            <w:rFonts w:ascii="Times New Roman" w:eastAsia="Times New Roman" w:hAnsi="Times New Roman" w:cs="Times New Roman"/>
            <w:sz w:val="24"/>
            <w:szCs w:val="24"/>
          </w:rPr>
          <w:t>, ohne 2011</w:t>
        </w:r>
      </w:ins>
      <w:r w:rsidRPr="000D6C72">
        <w:rPr>
          <w:rFonts w:ascii="Times New Roman" w:eastAsia="Times New Roman" w:hAnsi="Times New Roman" w:cs="Times New Roman"/>
          <w:sz w:val="24"/>
          <w:szCs w:val="24"/>
          <w:lang w:val="de-DE"/>
        </w:rPr>
        <w:t>). Auffällig sind die Schenkungen im Jahr 2011. In diesem Jahr wurde</w:t>
      </w:r>
      <w:del w:id="78" w:author="rudi" w:date="2015-05-19T00:19:00Z">
        <w:r w:rsidRPr="000D6C72" w:rsidDel="00C87BAD">
          <w:rPr>
            <w:rFonts w:ascii="Times New Roman" w:eastAsia="Times New Roman" w:hAnsi="Times New Roman" w:cs="Times New Roman"/>
            <w:sz w:val="24"/>
            <w:szCs w:val="24"/>
            <w:lang w:val="de-DE"/>
          </w:rPr>
          <w:delText>n</w:delText>
        </w:r>
      </w:del>
      <w:r w:rsidRPr="000D6C72">
        <w:rPr>
          <w:rFonts w:ascii="Times New Roman" w:eastAsia="Times New Roman" w:hAnsi="Times New Roman" w:cs="Times New Roman"/>
          <w:sz w:val="24"/>
          <w:szCs w:val="24"/>
          <w:lang w:val="de-DE"/>
        </w:rPr>
        <w:t xml:space="preserve"> beinahe viermal so viel verschenkt, nämlich 4,8 Milliarden Franken. Vermutlich ist diese Abweichung direkt auf die Erbschaftsinitiative zurückzuführen. Die Initiative ist zwar erst 2013 zustande gekommen, bereits im Vorfeld wurde jedoch bekannt, dass sie rückwirkend auf 2012 in Kraft treten soll. Dies gab offenbar Anlass</w:t>
      </w:r>
      <w:ins w:id="79" w:author="rudi" w:date="2015-05-19T00:19:00Z">
        <w:r w:rsidR="00C87BAD">
          <w:rPr>
            <w:rFonts w:ascii="Times New Roman" w:eastAsia="Times New Roman" w:hAnsi="Times New Roman" w:cs="Times New Roman"/>
            <w:sz w:val="24"/>
            <w:szCs w:val="24"/>
            <w:lang w:val="de-DE"/>
          </w:rPr>
          <w:t>,</w:t>
        </w:r>
      </w:ins>
      <w:r w:rsidRPr="000D6C72">
        <w:rPr>
          <w:rFonts w:ascii="Times New Roman" w:eastAsia="Times New Roman" w:hAnsi="Times New Roman" w:cs="Times New Roman"/>
          <w:sz w:val="24"/>
          <w:szCs w:val="24"/>
          <w:lang w:val="de-DE"/>
        </w:rPr>
        <w:t xml:space="preserve"> vorbeugend Vermögen zu verschenken.</w:t>
      </w:r>
    </w:p>
    <w:p w14:paraId="1C32248B" w14:textId="77777777" w:rsidR="00DB6037" w:rsidRPr="000D6C72" w:rsidRDefault="00DB6037" w:rsidP="00D04CBE">
      <w:pPr>
        <w:spacing w:after="0"/>
        <w:rPr>
          <w:rFonts w:ascii="Times New Roman" w:eastAsia="Times New Roman" w:hAnsi="Times New Roman" w:cs="Times New Roman"/>
          <w:sz w:val="24"/>
          <w:szCs w:val="24"/>
          <w:lang w:val="de-DE"/>
        </w:rPr>
      </w:pPr>
      <w:r>
        <w:rPr>
          <w:rFonts w:ascii="Times New Roman" w:eastAsia="Times New Roman" w:hAnsi="Times New Roman" w:cs="Times New Roman"/>
          <w:noProof/>
          <w:color w:val="007ABF"/>
          <w:sz w:val="24"/>
          <w:szCs w:val="24"/>
        </w:rPr>
        <w:lastRenderedPageBreak/>
        <w:drawing>
          <wp:inline distT="0" distB="0" distL="0" distR="0" wp14:anchorId="1B8CB4AB" wp14:editId="7FFBD677">
            <wp:extent cx="5340202" cy="3923414"/>
            <wp:effectExtent l="0" t="0" r="0" b="1270"/>
            <wp:docPr id="1" name="Grafik 1" descr="Bildschirmfoto 2015-05-14 um 15.55.0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schirmfoto 2015-05-14 um 15.55.0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737" cy="3925277"/>
                    </a:xfrm>
                    <a:prstGeom prst="rect">
                      <a:avLst/>
                    </a:prstGeom>
                    <a:noFill/>
                    <a:ln>
                      <a:noFill/>
                    </a:ln>
                  </pic:spPr>
                </pic:pic>
              </a:graphicData>
            </a:graphic>
          </wp:inline>
        </w:drawing>
      </w:r>
    </w:p>
    <w:p w14:paraId="4AB0A03E" w14:textId="77777777" w:rsidR="00DB6037" w:rsidRPr="000D6C72" w:rsidRDefault="00DB6037" w:rsidP="00DB6037">
      <w:pPr>
        <w:spacing w:before="100" w:beforeAutospacing="1" w:after="100" w:afterAutospacing="1"/>
        <w:jc w:val="center"/>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Schenkungen und Erbe, Kanton Bern </w:t>
      </w:r>
      <w:del w:id="80" w:author="Hümbelin Oliver" w:date="2015-05-18T15:46:00Z">
        <w:r w:rsidRPr="000D6C72" w:rsidDel="00DB6037">
          <w:rPr>
            <w:rFonts w:ascii="Times New Roman" w:eastAsia="Times New Roman" w:hAnsi="Times New Roman" w:cs="Times New Roman"/>
            <w:sz w:val="24"/>
            <w:szCs w:val="24"/>
            <w:lang w:val="de-DE"/>
          </w:rPr>
          <w:delText xml:space="preserve">2003 </w:delText>
        </w:r>
      </w:del>
      <w:ins w:id="81" w:author="Hümbelin Oliver" w:date="2015-05-18T15:46:00Z">
        <w:r w:rsidRPr="000D6C72">
          <w:rPr>
            <w:rFonts w:ascii="Times New Roman" w:eastAsia="Times New Roman" w:hAnsi="Times New Roman" w:cs="Times New Roman"/>
            <w:sz w:val="24"/>
            <w:szCs w:val="24"/>
            <w:lang w:val="de-DE"/>
          </w:rPr>
          <w:t>200</w:t>
        </w:r>
        <w:r>
          <w:rPr>
            <w:rFonts w:ascii="Times New Roman" w:eastAsia="Times New Roman" w:hAnsi="Times New Roman" w:cs="Times New Roman"/>
            <w:sz w:val="24"/>
            <w:szCs w:val="24"/>
            <w:lang w:val="de-DE"/>
          </w:rPr>
          <w:t>2</w:t>
        </w:r>
        <w:r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-2012.</w:t>
      </w:r>
    </w:p>
    <w:p w14:paraId="750049C1"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 xml:space="preserve">Anhand der deklarierten Erbschaften und Schenkungen lässt sich </w:t>
      </w:r>
      <w:del w:id="82" w:author="Hümbelin Oliver" w:date="2015-05-18T16:11:00Z">
        <w:r w:rsidRPr="000D6C72" w:rsidDel="0020797C">
          <w:rPr>
            <w:rFonts w:ascii="Times New Roman" w:eastAsia="Times New Roman" w:hAnsi="Times New Roman" w:cs="Times New Roman"/>
            <w:b/>
            <w:bCs/>
            <w:sz w:val="24"/>
            <w:szCs w:val="24"/>
            <w:lang w:val="de-DE"/>
          </w:rPr>
          <w:delText xml:space="preserve">ungefähr </w:delText>
        </w:r>
      </w:del>
      <w:r w:rsidRPr="000D6C72">
        <w:rPr>
          <w:rFonts w:ascii="Times New Roman" w:eastAsia="Times New Roman" w:hAnsi="Times New Roman" w:cs="Times New Roman"/>
          <w:b/>
          <w:bCs/>
          <w:sz w:val="24"/>
          <w:szCs w:val="24"/>
          <w:lang w:val="de-DE"/>
        </w:rPr>
        <w:t>abschätzen, welches Steuervolumen damit hätte generiert werden können.</w:t>
      </w:r>
      <w:r w:rsidRPr="000D6C72">
        <w:rPr>
          <w:rFonts w:ascii="Times New Roman" w:eastAsia="Times New Roman" w:hAnsi="Times New Roman" w:cs="Times New Roman"/>
          <w:sz w:val="24"/>
          <w:szCs w:val="24"/>
          <w:lang w:val="de-DE"/>
        </w:rPr>
        <w:t xml:space="preserve"> </w:t>
      </w:r>
      <w:del w:id="83" w:author="Hümbelin Oliver" w:date="2015-05-18T16:11:00Z">
        <w:r w:rsidRPr="000D6C72" w:rsidDel="0020797C">
          <w:rPr>
            <w:rFonts w:ascii="Times New Roman" w:eastAsia="Times New Roman" w:hAnsi="Times New Roman" w:cs="Times New Roman"/>
            <w:sz w:val="24"/>
            <w:szCs w:val="24"/>
            <w:lang w:val="de-DE"/>
          </w:rPr>
          <w:delText xml:space="preserve">Dabei </w:delText>
        </w:r>
      </w:del>
      <w:ins w:id="84" w:author="Hümbelin Oliver" w:date="2015-05-18T16:11:00Z">
        <w:r w:rsidR="0020797C">
          <w:rPr>
            <w:rFonts w:ascii="Times New Roman" w:eastAsia="Times New Roman" w:hAnsi="Times New Roman" w:cs="Times New Roman"/>
            <w:sz w:val="24"/>
            <w:szCs w:val="24"/>
            <w:lang w:val="de-DE"/>
          </w:rPr>
          <w:t>Dazu</w:t>
        </w:r>
        <w:r w:rsidR="0020797C"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 xml:space="preserve">müssen wir einige Annahmen machen, weil sich die Steuer laut Initiativtext am </w:t>
      </w:r>
      <w:del w:id="85" w:author="Hümbelin Oliver" w:date="2015-05-18T16:50:00Z">
        <w:r w:rsidRPr="000D6C72" w:rsidDel="00BA29E7">
          <w:rPr>
            <w:rFonts w:ascii="Times New Roman" w:eastAsia="Times New Roman" w:hAnsi="Times New Roman" w:cs="Times New Roman"/>
            <w:sz w:val="24"/>
            <w:szCs w:val="24"/>
            <w:lang w:val="de-DE"/>
          </w:rPr>
          <w:delText xml:space="preserve">Erbvolumen </w:delText>
        </w:r>
      </w:del>
      <w:ins w:id="86" w:author="Hümbelin Oliver" w:date="2015-05-18T16:50:00Z">
        <w:r w:rsidR="00BA29E7">
          <w:rPr>
            <w:rFonts w:ascii="Times New Roman" w:eastAsia="Times New Roman" w:hAnsi="Times New Roman" w:cs="Times New Roman"/>
            <w:sz w:val="24"/>
            <w:szCs w:val="24"/>
            <w:lang w:val="de-DE"/>
          </w:rPr>
          <w:t>Gesamtnachlass</w:t>
        </w:r>
        <w:r w:rsidR="00BA29E7" w:rsidRPr="000D6C72">
          <w:rPr>
            <w:rFonts w:ascii="Times New Roman" w:eastAsia="Times New Roman" w:hAnsi="Times New Roman" w:cs="Times New Roman"/>
            <w:sz w:val="24"/>
            <w:szCs w:val="24"/>
            <w:lang w:val="de-DE"/>
          </w:rPr>
          <w:t xml:space="preserve"> </w:t>
        </w:r>
      </w:ins>
      <w:r w:rsidRPr="000D6C72">
        <w:rPr>
          <w:rFonts w:ascii="Times New Roman" w:eastAsia="Times New Roman" w:hAnsi="Times New Roman" w:cs="Times New Roman"/>
          <w:sz w:val="24"/>
          <w:szCs w:val="24"/>
          <w:lang w:val="de-DE"/>
        </w:rPr>
        <w:t>orientiert und nicht am erhaltenen Betrag und wir aus den Steuerdaten lediglich die erhaltenen Beträge kennen.</w:t>
      </w:r>
      <w:ins w:id="87" w:author="Hümbelin Oliver" w:date="2015-05-18T16:50:00Z">
        <w:r w:rsidR="00BA29E7">
          <w:rPr>
            <w:rFonts w:ascii="Times New Roman" w:eastAsia="Times New Roman" w:hAnsi="Times New Roman" w:cs="Times New Roman"/>
            <w:sz w:val="24"/>
            <w:szCs w:val="24"/>
            <w:lang w:val="de-DE"/>
          </w:rPr>
          <w:t xml:space="preserve"> </w:t>
        </w:r>
      </w:ins>
      <w:ins w:id="88" w:author="Hümbelin Oliver" w:date="2015-05-18T16:51:00Z">
        <w:r w:rsidR="00BA29E7">
          <w:rPr>
            <w:rFonts w:ascii="Times New Roman" w:eastAsia="Times New Roman" w:hAnsi="Times New Roman" w:cs="Times New Roman"/>
            <w:sz w:val="24"/>
            <w:szCs w:val="24"/>
            <w:lang w:val="de-DE"/>
          </w:rPr>
          <w:t xml:space="preserve">Ebenso unbekannt bleibt der Verwandtschaftsgrad, der für die Bestimmung der Steuerpflicht ausschlaggebend ist. </w:t>
        </w:r>
      </w:ins>
    </w:p>
    <w:p w14:paraId="271A6C26"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 xml:space="preserve">Weil im Erbfall in der Regel mehr als eine Person erbt, setzten wir die Grenze der zu besteuernden Erbbeträge </w:t>
      </w:r>
      <w:del w:id="89" w:author="Hümbelin Oliver" w:date="2015-05-18T16:12:00Z">
        <w:r w:rsidRPr="000D6C72" w:rsidDel="0020797C">
          <w:rPr>
            <w:rFonts w:ascii="Times New Roman" w:eastAsia="Times New Roman" w:hAnsi="Times New Roman" w:cs="Times New Roman"/>
            <w:sz w:val="24"/>
            <w:szCs w:val="24"/>
            <w:lang w:val="de-DE"/>
          </w:rPr>
          <w:delText xml:space="preserve">daher tiefer als </w:delText>
        </w:r>
      </w:del>
      <w:r w:rsidRPr="000D6C72">
        <w:rPr>
          <w:rFonts w:ascii="Times New Roman" w:eastAsia="Times New Roman" w:hAnsi="Times New Roman" w:cs="Times New Roman"/>
          <w:sz w:val="24"/>
          <w:szCs w:val="24"/>
          <w:lang w:val="de-DE"/>
        </w:rPr>
        <w:t xml:space="preserve">bei 1 Million an. Dies entspricht der Annahme, dass immer genau zwei </w:t>
      </w:r>
      <w:ins w:id="90" w:author="Hümbelin Oliver" w:date="2015-05-18T16:29:00Z">
        <w:r w:rsidR="00060247">
          <w:rPr>
            <w:rFonts w:ascii="Times New Roman" w:eastAsia="Times New Roman" w:hAnsi="Times New Roman" w:cs="Times New Roman"/>
            <w:sz w:val="24"/>
            <w:szCs w:val="24"/>
            <w:lang w:val="de-DE"/>
          </w:rPr>
          <w:t xml:space="preserve">steuerpflichtige </w:t>
        </w:r>
      </w:ins>
      <w:r w:rsidRPr="000D6C72">
        <w:rPr>
          <w:rFonts w:ascii="Times New Roman" w:eastAsia="Times New Roman" w:hAnsi="Times New Roman" w:cs="Times New Roman"/>
          <w:sz w:val="24"/>
          <w:szCs w:val="24"/>
          <w:lang w:val="de-DE"/>
        </w:rPr>
        <w:t xml:space="preserve">Personen erben. Erbteile, die über 1 Million Franken hinausgehen, besteuern wir mit 20 Prozent. Je Jahr variiert so die berechnete Steuer erheblich. </w:t>
      </w:r>
      <w:r w:rsidRPr="000D6C72">
        <w:rPr>
          <w:rFonts w:ascii="Times New Roman" w:eastAsia="Times New Roman" w:hAnsi="Times New Roman" w:cs="Times New Roman"/>
          <w:b/>
          <w:bCs/>
          <w:sz w:val="24"/>
          <w:szCs w:val="24"/>
          <w:lang w:val="de-DE"/>
        </w:rPr>
        <w:t>Das Minimum beträgt 29,7 Millionen, das Maximum 15</w:t>
      </w:r>
      <w:ins w:id="91" w:author="Hümbelin Oliver" w:date="2015-05-18T16:48:00Z">
        <w:r w:rsidR="009D4623">
          <w:rPr>
            <w:rFonts w:ascii="Times New Roman" w:eastAsia="Times New Roman" w:hAnsi="Times New Roman" w:cs="Times New Roman"/>
            <w:b/>
            <w:bCs/>
            <w:sz w:val="24"/>
            <w:szCs w:val="24"/>
            <w:lang w:val="de-DE"/>
          </w:rPr>
          <w:t>6</w:t>
        </w:r>
      </w:ins>
      <w:del w:id="92" w:author="Hümbelin Oliver" w:date="2015-05-18T16:48:00Z">
        <w:r w:rsidRPr="000D6C72" w:rsidDel="009D4623">
          <w:rPr>
            <w:rFonts w:ascii="Times New Roman" w:eastAsia="Times New Roman" w:hAnsi="Times New Roman" w:cs="Times New Roman"/>
            <w:b/>
            <w:bCs/>
            <w:sz w:val="24"/>
            <w:szCs w:val="24"/>
            <w:lang w:val="de-DE"/>
          </w:rPr>
          <w:delText>7</w:delText>
        </w:r>
      </w:del>
      <w:r w:rsidRPr="000D6C72">
        <w:rPr>
          <w:rFonts w:ascii="Times New Roman" w:eastAsia="Times New Roman" w:hAnsi="Times New Roman" w:cs="Times New Roman"/>
          <w:b/>
          <w:bCs/>
          <w:sz w:val="24"/>
          <w:szCs w:val="24"/>
          <w:lang w:val="de-DE"/>
        </w:rPr>
        <w:t xml:space="preserve"> Millionen und der Median des Steuerbetrages ist 56 Millionen.</w:t>
      </w:r>
      <w:r w:rsidRPr="000D6C72">
        <w:rPr>
          <w:rFonts w:ascii="Times New Roman" w:eastAsia="Times New Roman" w:hAnsi="Times New Roman" w:cs="Times New Roman"/>
          <w:sz w:val="24"/>
          <w:szCs w:val="24"/>
          <w:lang w:val="de-DE"/>
        </w:rPr>
        <w:t xml:space="preserve"> </w:t>
      </w:r>
      <w:ins w:id="93" w:author="Hümbelin Oliver" w:date="2015-05-18T17:07:00Z">
        <w:r w:rsidR="005833DB">
          <w:rPr>
            <w:rFonts w:ascii="Times New Roman" w:eastAsia="Times New Roman" w:hAnsi="Times New Roman" w:cs="Times New Roman"/>
            <w:sz w:val="24"/>
            <w:szCs w:val="24"/>
            <w:lang w:val="de-DE"/>
          </w:rPr>
          <w:t xml:space="preserve">Auch Schenkungen </w:t>
        </w:r>
        <w:r w:rsidR="00965F8B">
          <w:rPr>
            <w:rFonts w:ascii="Times New Roman" w:eastAsia="Times New Roman" w:hAnsi="Times New Roman" w:cs="Times New Roman"/>
            <w:sz w:val="24"/>
            <w:szCs w:val="24"/>
            <w:lang w:val="de-DE"/>
          </w:rPr>
          <w:t xml:space="preserve">können wir </w:t>
        </w:r>
        <w:r w:rsidR="005833DB">
          <w:rPr>
            <w:rFonts w:ascii="Times New Roman" w:eastAsia="Times New Roman" w:hAnsi="Times New Roman" w:cs="Times New Roman"/>
            <w:sz w:val="24"/>
            <w:szCs w:val="24"/>
            <w:lang w:val="de-DE"/>
          </w:rPr>
          <w:t>berücksichtigen. Dafür errechnen wir eine Steuer von 20 Prozent auf den Teil von ausgerichteten Schenkungen, der 20</w:t>
        </w:r>
      </w:ins>
      <w:ins w:id="94" w:author="Hümbelin Oliver" w:date="2015-05-18T17:09:00Z">
        <w:r w:rsidR="005833DB">
          <w:rPr>
            <w:rFonts w:ascii="Times New Roman" w:eastAsia="Times New Roman" w:hAnsi="Times New Roman" w:cs="Times New Roman"/>
            <w:sz w:val="24"/>
            <w:szCs w:val="24"/>
            <w:lang w:val="de-DE"/>
          </w:rPr>
          <w:t>‘000 Franken überschreitet. Weil Schenkungen bei einem Erblass an den Freibetrag von 2</w:t>
        </w:r>
      </w:ins>
      <w:ins w:id="95" w:author="Hümbelin Oliver" w:date="2015-05-18T17:10:00Z">
        <w:r w:rsidR="005833DB">
          <w:rPr>
            <w:rFonts w:ascii="Times New Roman" w:eastAsia="Times New Roman" w:hAnsi="Times New Roman" w:cs="Times New Roman"/>
            <w:sz w:val="24"/>
            <w:szCs w:val="24"/>
            <w:lang w:val="de-DE"/>
          </w:rPr>
          <w:t>‘000‘000 angerechnet werden können, berechnen wir die Schenkungssteuer lediglich für Steuersubjekte mit einem Reinvermögen über 2 Millionen.</w:t>
        </w:r>
      </w:ins>
      <w:ins w:id="96" w:author="Hümbelin Oliver" w:date="2015-05-18T17:12:00Z">
        <w:r w:rsidR="005833DB">
          <w:rPr>
            <w:rFonts w:ascii="Times New Roman" w:eastAsia="Times New Roman" w:hAnsi="Times New Roman" w:cs="Times New Roman"/>
            <w:sz w:val="24"/>
            <w:szCs w:val="24"/>
            <w:lang w:val="de-DE"/>
          </w:rPr>
          <w:t xml:space="preserve"> Im Mittel kommen so je Jahr nochmals </w:t>
        </w:r>
      </w:ins>
      <w:ins w:id="97" w:author="Hümbelin Oliver" w:date="2015-05-18T17:13:00Z">
        <w:r w:rsidR="005833DB">
          <w:rPr>
            <w:rFonts w:ascii="Times New Roman" w:eastAsia="Times New Roman" w:hAnsi="Times New Roman" w:cs="Times New Roman"/>
            <w:sz w:val="24"/>
            <w:szCs w:val="24"/>
            <w:lang w:val="de-DE"/>
          </w:rPr>
          <w:t>51</w:t>
        </w:r>
      </w:ins>
      <w:ins w:id="98" w:author="Hümbelin Oliver" w:date="2015-05-18T17:12:00Z">
        <w:r w:rsidR="005833DB">
          <w:rPr>
            <w:rFonts w:ascii="Times New Roman" w:eastAsia="Times New Roman" w:hAnsi="Times New Roman" w:cs="Times New Roman"/>
            <w:sz w:val="24"/>
            <w:szCs w:val="24"/>
            <w:lang w:val="de-DE"/>
          </w:rPr>
          <w:t>.</w:t>
        </w:r>
      </w:ins>
      <w:ins w:id="99" w:author="Hümbelin Oliver" w:date="2015-05-18T17:13:00Z">
        <w:r w:rsidR="005833DB">
          <w:rPr>
            <w:rFonts w:ascii="Times New Roman" w:eastAsia="Times New Roman" w:hAnsi="Times New Roman" w:cs="Times New Roman"/>
            <w:sz w:val="24"/>
            <w:szCs w:val="24"/>
            <w:lang w:val="de-DE"/>
          </w:rPr>
          <w:t>3</w:t>
        </w:r>
      </w:ins>
      <w:ins w:id="100" w:author="Hümbelin Oliver" w:date="2015-05-18T17:12:00Z">
        <w:r w:rsidR="005833DB">
          <w:rPr>
            <w:rFonts w:ascii="Times New Roman" w:eastAsia="Times New Roman" w:hAnsi="Times New Roman" w:cs="Times New Roman"/>
            <w:sz w:val="24"/>
            <w:szCs w:val="24"/>
            <w:lang w:val="de-DE"/>
          </w:rPr>
          <w:t xml:space="preserve"> Millionen hinzu (</w:t>
        </w:r>
      </w:ins>
      <w:ins w:id="101" w:author="Hümbelin Oliver" w:date="2015-05-18T17:13:00Z">
        <w:r w:rsidR="005833DB">
          <w:rPr>
            <w:rFonts w:ascii="Times New Roman" w:eastAsia="Times New Roman" w:hAnsi="Times New Roman" w:cs="Times New Roman"/>
            <w:sz w:val="24"/>
            <w:szCs w:val="24"/>
            <w:lang w:val="de-DE"/>
          </w:rPr>
          <w:t xml:space="preserve">ohne </w:t>
        </w:r>
      </w:ins>
      <w:ins w:id="102" w:author="Hümbelin Oliver" w:date="2015-05-18T17:12:00Z">
        <w:r w:rsidR="005833DB">
          <w:rPr>
            <w:rFonts w:ascii="Times New Roman" w:eastAsia="Times New Roman" w:hAnsi="Times New Roman" w:cs="Times New Roman"/>
            <w:sz w:val="24"/>
            <w:szCs w:val="24"/>
            <w:lang w:val="de-DE"/>
          </w:rPr>
          <w:t>2011), also beinahe gleich viel, wie aus der direkten Besteuer</w:t>
        </w:r>
      </w:ins>
      <w:ins w:id="103" w:author="Hümbelin Oliver" w:date="2015-05-18T17:13:00Z">
        <w:r w:rsidR="005833DB">
          <w:rPr>
            <w:rFonts w:ascii="Times New Roman" w:eastAsia="Times New Roman" w:hAnsi="Times New Roman" w:cs="Times New Roman"/>
            <w:sz w:val="24"/>
            <w:szCs w:val="24"/>
            <w:lang w:val="de-DE"/>
          </w:rPr>
          <w:t>ung</w:t>
        </w:r>
      </w:ins>
      <w:ins w:id="104" w:author="Hümbelin Oliver" w:date="2015-05-18T17:12:00Z">
        <w:r w:rsidR="005833DB">
          <w:rPr>
            <w:rFonts w:ascii="Times New Roman" w:eastAsia="Times New Roman" w:hAnsi="Times New Roman" w:cs="Times New Roman"/>
            <w:sz w:val="24"/>
            <w:szCs w:val="24"/>
            <w:lang w:val="de-DE"/>
          </w:rPr>
          <w:t xml:space="preserve"> der Erbschaften.</w:t>
        </w:r>
      </w:ins>
      <w:ins w:id="105" w:author="Hümbelin Oliver" w:date="2015-05-18T17:07:00Z">
        <w:r w:rsidR="005833DB">
          <w:rPr>
            <w:rFonts w:ascii="Times New Roman" w:eastAsia="Times New Roman" w:hAnsi="Times New Roman" w:cs="Times New Roman"/>
            <w:sz w:val="24"/>
            <w:szCs w:val="24"/>
            <w:lang w:val="de-DE"/>
          </w:rPr>
          <w:t xml:space="preserve"> </w:t>
        </w:r>
      </w:ins>
      <w:del w:id="106" w:author="Hümbelin Oliver" w:date="2015-05-18T16:54:00Z">
        <w:r w:rsidRPr="000D6C72" w:rsidDel="00BA29E7">
          <w:rPr>
            <w:rFonts w:ascii="Times New Roman" w:eastAsia="Times New Roman" w:hAnsi="Times New Roman" w:cs="Times New Roman"/>
            <w:sz w:val="24"/>
            <w:szCs w:val="24"/>
            <w:lang w:val="de-DE"/>
          </w:rPr>
          <w:delText xml:space="preserve">Sehr viel mehr würde über die Besteuerung von Schenkungen generiert, weil der Freibetrag lediglich bei 20‘000 Franken angesetzt würde. Wenn wir den Teil der Schenkungen der Jahre 2002 bis 2012, der je Person über 20‘000 Franken liegt, mit 20 Prozent besteuern, </w:delText>
        </w:r>
        <w:r w:rsidRPr="000D6C72" w:rsidDel="00BA29E7">
          <w:rPr>
            <w:rFonts w:ascii="Times New Roman" w:eastAsia="Times New Roman" w:hAnsi="Times New Roman" w:cs="Times New Roman"/>
            <w:b/>
            <w:bCs/>
            <w:sz w:val="24"/>
            <w:szCs w:val="24"/>
            <w:lang w:val="de-DE"/>
          </w:rPr>
          <w:delText>erhalten wir Steuerbeträge von durchschnittlich 143 Millionen (Median), während das Minimum 119 Millionen beträgt und das Maximum mit 908 Millionen im Jahr 2011 angefallen wäre.</w:delText>
        </w:r>
      </w:del>
      <w:ins w:id="107" w:author="Hümbelin Oliver" w:date="2015-05-18T17:14:00Z">
        <w:r w:rsidR="005833DB">
          <w:rPr>
            <w:rFonts w:ascii="Times New Roman" w:eastAsia="Times New Roman" w:hAnsi="Times New Roman" w:cs="Times New Roman"/>
            <w:b/>
            <w:bCs/>
            <w:sz w:val="24"/>
            <w:szCs w:val="24"/>
            <w:lang w:val="de-DE"/>
          </w:rPr>
          <w:t xml:space="preserve"> 2011 w</w:t>
        </w:r>
        <w:r w:rsidR="006E35BA">
          <w:rPr>
            <w:rFonts w:ascii="Times New Roman" w:eastAsia="Times New Roman" w:hAnsi="Times New Roman" w:cs="Times New Roman"/>
            <w:b/>
            <w:bCs/>
            <w:sz w:val="24"/>
            <w:szCs w:val="24"/>
            <w:lang w:val="de-DE"/>
          </w:rPr>
          <w:t xml:space="preserve">ären </w:t>
        </w:r>
        <w:r w:rsidR="005833DB">
          <w:rPr>
            <w:rFonts w:ascii="Times New Roman" w:eastAsia="Times New Roman" w:hAnsi="Times New Roman" w:cs="Times New Roman"/>
            <w:b/>
            <w:bCs/>
            <w:sz w:val="24"/>
            <w:szCs w:val="24"/>
            <w:lang w:val="de-DE"/>
          </w:rPr>
          <w:t xml:space="preserve">alleine auf Grund </w:t>
        </w:r>
      </w:ins>
      <w:ins w:id="108" w:author="Hümbelin Oliver" w:date="2015-05-18T17:17:00Z">
        <w:r w:rsidR="005833DB">
          <w:rPr>
            <w:rFonts w:ascii="Times New Roman" w:eastAsia="Times New Roman" w:hAnsi="Times New Roman" w:cs="Times New Roman"/>
            <w:b/>
            <w:bCs/>
            <w:sz w:val="24"/>
            <w:szCs w:val="24"/>
            <w:lang w:val="de-DE"/>
          </w:rPr>
          <w:t>der Schenkungen</w:t>
        </w:r>
      </w:ins>
      <w:ins w:id="109" w:author="Hümbelin Oliver" w:date="2015-05-18T17:18:00Z">
        <w:r w:rsidR="006E35BA">
          <w:rPr>
            <w:rFonts w:ascii="Times New Roman" w:eastAsia="Times New Roman" w:hAnsi="Times New Roman" w:cs="Times New Roman"/>
            <w:b/>
            <w:bCs/>
            <w:sz w:val="24"/>
            <w:szCs w:val="24"/>
            <w:lang w:val="de-DE"/>
          </w:rPr>
          <w:t xml:space="preserve"> 770,2 Millionen angefallen</w:t>
        </w:r>
      </w:ins>
      <w:ins w:id="110" w:author="Hümbelin Oliver" w:date="2015-05-18T17:17:00Z">
        <w:r w:rsidR="005833DB">
          <w:rPr>
            <w:rFonts w:ascii="Times New Roman" w:eastAsia="Times New Roman" w:hAnsi="Times New Roman" w:cs="Times New Roman"/>
            <w:b/>
            <w:bCs/>
            <w:sz w:val="24"/>
            <w:szCs w:val="24"/>
            <w:lang w:val="de-DE"/>
          </w:rPr>
          <w:t>.</w:t>
        </w:r>
      </w:ins>
      <w:ins w:id="111" w:author="Hümbelin Oliver" w:date="2015-05-18T17:18:00Z">
        <w:r w:rsidR="006E35BA">
          <w:rPr>
            <w:rFonts w:ascii="Times New Roman" w:eastAsia="Times New Roman" w:hAnsi="Times New Roman" w:cs="Times New Roman"/>
            <w:b/>
            <w:bCs/>
            <w:sz w:val="24"/>
            <w:szCs w:val="24"/>
            <w:lang w:val="de-DE"/>
          </w:rPr>
          <w:t xml:space="preserve"> Dies kommt einem (hypothetischen) Steuerausfall von </w:t>
        </w:r>
        <w:commentRangeStart w:id="112"/>
        <w:r w:rsidR="006E35BA">
          <w:rPr>
            <w:rFonts w:ascii="Times New Roman" w:eastAsia="Times New Roman" w:hAnsi="Times New Roman" w:cs="Times New Roman"/>
            <w:b/>
            <w:bCs/>
            <w:sz w:val="24"/>
            <w:szCs w:val="24"/>
            <w:lang w:val="de-DE"/>
          </w:rPr>
          <w:t>10</w:t>
        </w:r>
      </w:ins>
      <w:commentRangeEnd w:id="112"/>
      <w:r w:rsidR="00C87BAD">
        <w:rPr>
          <w:rStyle w:val="Kommentarzeichen"/>
        </w:rPr>
        <w:commentReference w:id="112"/>
      </w:r>
      <w:ins w:id="113" w:author="Hümbelin Oliver" w:date="2015-05-18T17:18:00Z">
        <w:r w:rsidR="006E35BA">
          <w:rPr>
            <w:rFonts w:ascii="Times New Roman" w:eastAsia="Times New Roman" w:hAnsi="Times New Roman" w:cs="Times New Roman"/>
            <w:b/>
            <w:bCs/>
            <w:sz w:val="24"/>
            <w:szCs w:val="24"/>
            <w:lang w:val="de-DE"/>
          </w:rPr>
          <w:t xml:space="preserve"> Jahren gleich.</w:t>
        </w:r>
      </w:ins>
      <w:ins w:id="114" w:author="Hümbelin Oliver" w:date="2015-05-18T17:17:00Z">
        <w:r w:rsidR="006E35BA">
          <w:rPr>
            <w:rFonts w:ascii="Times New Roman" w:eastAsia="Times New Roman" w:hAnsi="Times New Roman" w:cs="Times New Roman"/>
            <w:b/>
            <w:bCs/>
            <w:sz w:val="24"/>
            <w:szCs w:val="24"/>
            <w:lang w:val="de-DE"/>
          </w:rPr>
          <w:t xml:space="preserve"> </w:t>
        </w:r>
      </w:ins>
    </w:p>
    <w:p w14:paraId="3BB3AB2C"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lastRenderedPageBreak/>
        <w:t xml:space="preserve">Man kann sich nun die Frage stellen, welche Bedeutung diese Beträge für das Staatsbudget haben. </w:t>
      </w:r>
      <w:del w:id="115" w:author="Hümbelin Oliver" w:date="2015-05-18T17:31:00Z">
        <w:r w:rsidRPr="000D6C72" w:rsidDel="00F02DE0">
          <w:rPr>
            <w:rFonts w:ascii="Times New Roman" w:eastAsia="Times New Roman" w:hAnsi="Times New Roman" w:cs="Times New Roman"/>
            <w:b/>
            <w:bCs/>
            <w:sz w:val="24"/>
            <w:szCs w:val="24"/>
            <w:lang w:val="de-DE"/>
          </w:rPr>
          <w:delText>2012 beispielweise, wären mit der Erbschaftssteuer Einnahmen von 200 Millionen Franken generiert worden.</w:delText>
        </w:r>
      </w:del>
      <w:ins w:id="116" w:author="Hümbelin Oliver" w:date="2015-05-18T17:31:00Z">
        <w:r w:rsidR="00F02DE0">
          <w:rPr>
            <w:rFonts w:ascii="Times New Roman" w:eastAsia="Times New Roman" w:hAnsi="Times New Roman" w:cs="Times New Roman"/>
            <w:b/>
            <w:bCs/>
            <w:sz w:val="24"/>
            <w:szCs w:val="24"/>
            <w:lang w:val="de-DE"/>
          </w:rPr>
          <w:t>Im Schnitt wäre</w:t>
        </w:r>
      </w:ins>
      <w:ins w:id="117" w:author="Hümbelin Oliver" w:date="2015-05-18T17:35:00Z">
        <w:r w:rsidR="00F02DE0">
          <w:rPr>
            <w:rFonts w:ascii="Times New Roman" w:eastAsia="Times New Roman" w:hAnsi="Times New Roman" w:cs="Times New Roman"/>
            <w:b/>
            <w:bCs/>
            <w:sz w:val="24"/>
            <w:szCs w:val="24"/>
            <w:lang w:val="de-DE"/>
          </w:rPr>
          <w:t>n</w:t>
        </w:r>
      </w:ins>
      <w:ins w:id="118" w:author="Hümbelin Oliver" w:date="2015-05-18T17:31:00Z">
        <w:r w:rsidR="00F02DE0">
          <w:rPr>
            <w:rFonts w:ascii="Times New Roman" w:eastAsia="Times New Roman" w:hAnsi="Times New Roman" w:cs="Times New Roman"/>
            <w:b/>
            <w:bCs/>
            <w:sz w:val="24"/>
            <w:szCs w:val="24"/>
            <w:lang w:val="de-DE"/>
          </w:rPr>
          <w:t xml:space="preserve"> mit der Erbschaftssteuer</w:t>
        </w:r>
      </w:ins>
      <w:ins w:id="119" w:author="Hümbelin Oliver" w:date="2015-05-18T17:57:00Z">
        <w:r w:rsidR="00965F8B">
          <w:rPr>
            <w:rFonts w:ascii="Times New Roman" w:eastAsia="Times New Roman" w:hAnsi="Times New Roman" w:cs="Times New Roman"/>
            <w:b/>
            <w:bCs/>
            <w:sz w:val="24"/>
            <w:szCs w:val="24"/>
            <w:lang w:val="de-DE"/>
          </w:rPr>
          <w:t xml:space="preserve"> (inkl. Schenkungen) </w:t>
        </w:r>
        <w:r w:rsidR="00965F8B" w:rsidRPr="000D6C72">
          <w:rPr>
            <w:rFonts w:ascii="Times New Roman" w:eastAsia="Times New Roman" w:hAnsi="Times New Roman" w:cs="Times New Roman"/>
            <w:sz w:val="24"/>
            <w:szCs w:val="24"/>
            <w:lang w:val="de-DE"/>
          </w:rPr>
          <w:t xml:space="preserve"> </w:t>
        </w:r>
      </w:ins>
      <w:ins w:id="120" w:author="Hümbelin Oliver" w:date="2015-05-18T17:31:00Z">
        <w:del w:id="121" w:author="rudi" w:date="2015-05-19T00:24:00Z">
          <w:r w:rsidR="00F02DE0" w:rsidDel="00C87BAD">
            <w:rPr>
              <w:rFonts w:ascii="Times New Roman" w:eastAsia="Times New Roman" w:hAnsi="Times New Roman" w:cs="Times New Roman"/>
              <w:b/>
              <w:bCs/>
              <w:sz w:val="24"/>
              <w:szCs w:val="24"/>
              <w:lang w:val="de-DE"/>
            </w:rPr>
            <w:delText xml:space="preserve"> </w:delText>
          </w:r>
        </w:del>
        <w:r w:rsidR="00F02DE0">
          <w:rPr>
            <w:rFonts w:ascii="Times New Roman" w:eastAsia="Times New Roman" w:hAnsi="Times New Roman" w:cs="Times New Roman"/>
            <w:b/>
            <w:bCs/>
            <w:sz w:val="24"/>
            <w:szCs w:val="24"/>
            <w:lang w:val="de-DE"/>
          </w:rPr>
          <w:t>Einnahmen von 125 Millionen je Jahr generiert</w:t>
        </w:r>
      </w:ins>
      <w:ins w:id="122" w:author="Hümbelin Oliver" w:date="2015-05-18T17:35:00Z">
        <w:r w:rsidR="00F02DE0">
          <w:rPr>
            <w:rFonts w:ascii="Times New Roman" w:eastAsia="Times New Roman" w:hAnsi="Times New Roman" w:cs="Times New Roman"/>
            <w:b/>
            <w:bCs/>
            <w:sz w:val="24"/>
            <w:szCs w:val="24"/>
            <w:lang w:val="de-DE"/>
          </w:rPr>
          <w:t xml:space="preserve"> worden</w:t>
        </w:r>
      </w:ins>
      <w:ins w:id="123" w:author="Hümbelin Oliver" w:date="2015-05-18T17:31:00Z">
        <w:r w:rsidR="00F02DE0">
          <w:rPr>
            <w:rFonts w:ascii="Times New Roman" w:eastAsia="Times New Roman" w:hAnsi="Times New Roman" w:cs="Times New Roman"/>
            <w:b/>
            <w:bCs/>
            <w:sz w:val="24"/>
            <w:szCs w:val="24"/>
            <w:lang w:val="de-DE"/>
          </w:rPr>
          <w:t xml:space="preserve"> </w:t>
        </w:r>
      </w:ins>
      <w:del w:id="124" w:author="Hümbelin Oliver" w:date="2015-05-18T17:57:00Z">
        <w:r w:rsidRPr="000D6C72" w:rsidDel="00965F8B">
          <w:rPr>
            <w:rFonts w:ascii="Times New Roman" w:eastAsia="Times New Roman" w:hAnsi="Times New Roman" w:cs="Times New Roman"/>
            <w:sz w:val="24"/>
            <w:szCs w:val="24"/>
            <w:lang w:val="de-DE"/>
          </w:rPr>
          <w:delText xml:space="preserve"> </w:delText>
        </w:r>
      </w:del>
      <w:r w:rsidRPr="000D6C72">
        <w:rPr>
          <w:rFonts w:ascii="Times New Roman" w:eastAsia="Times New Roman" w:hAnsi="Times New Roman" w:cs="Times New Roman"/>
          <w:sz w:val="24"/>
          <w:szCs w:val="24"/>
          <w:lang w:val="de-DE"/>
        </w:rPr>
        <w:t xml:space="preserve">Dies entspricht immerhin </w:t>
      </w:r>
      <w:ins w:id="125" w:author="Hümbelin Oliver" w:date="2015-05-18T17:47:00Z">
        <w:r w:rsidR="00915B0E">
          <w:rPr>
            <w:rFonts w:ascii="Times New Roman" w:eastAsia="Times New Roman" w:hAnsi="Times New Roman" w:cs="Times New Roman"/>
            <w:sz w:val="24"/>
            <w:szCs w:val="24"/>
            <w:lang w:val="de-DE"/>
          </w:rPr>
          <w:t>3</w:t>
        </w:r>
      </w:ins>
      <w:del w:id="126" w:author="Hümbelin Oliver" w:date="2015-05-18T17:47:00Z">
        <w:r w:rsidRPr="000D6C72" w:rsidDel="00915B0E">
          <w:rPr>
            <w:rFonts w:ascii="Times New Roman" w:eastAsia="Times New Roman" w:hAnsi="Times New Roman" w:cs="Times New Roman"/>
            <w:sz w:val="24"/>
            <w:szCs w:val="24"/>
            <w:lang w:val="de-DE"/>
          </w:rPr>
          <w:delText>5</w:delText>
        </w:r>
      </w:del>
      <w:r w:rsidRPr="000D6C72">
        <w:rPr>
          <w:rFonts w:ascii="Times New Roman" w:eastAsia="Times New Roman" w:hAnsi="Times New Roman" w:cs="Times New Roman"/>
          <w:sz w:val="24"/>
          <w:szCs w:val="24"/>
          <w:lang w:val="de-DE"/>
        </w:rPr>
        <w:t>,</w:t>
      </w:r>
      <w:ins w:id="127" w:author="Hümbelin Oliver" w:date="2015-05-18T17:47:00Z">
        <w:r w:rsidR="00915B0E">
          <w:rPr>
            <w:rFonts w:ascii="Times New Roman" w:eastAsia="Times New Roman" w:hAnsi="Times New Roman" w:cs="Times New Roman"/>
            <w:sz w:val="24"/>
            <w:szCs w:val="24"/>
            <w:lang w:val="de-DE"/>
          </w:rPr>
          <w:t>6</w:t>
        </w:r>
      </w:ins>
      <w:del w:id="128" w:author="Hümbelin Oliver" w:date="2015-05-18T17:47:00Z">
        <w:r w:rsidRPr="000D6C72" w:rsidDel="00915B0E">
          <w:rPr>
            <w:rFonts w:ascii="Times New Roman" w:eastAsia="Times New Roman" w:hAnsi="Times New Roman" w:cs="Times New Roman"/>
            <w:sz w:val="24"/>
            <w:szCs w:val="24"/>
            <w:lang w:val="de-DE"/>
          </w:rPr>
          <w:delText>8</w:delText>
        </w:r>
      </w:del>
      <w:r w:rsidRPr="000D6C72">
        <w:rPr>
          <w:rFonts w:ascii="Times New Roman" w:eastAsia="Times New Roman" w:hAnsi="Times New Roman" w:cs="Times New Roman"/>
          <w:sz w:val="24"/>
          <w:szCs w:val="24"/>
          <w:lang w:val="de-DE"/>
        </w:rPr>
        <w:t xml:space="preserve"> Prozent des im Jahr 2012 über Einkommens- und Vermögenssteuer durch natürliche Personen generierten Steuervolumens</w:t>
      </w:r>
      <w:ins w:id="129" w:author="rudi" w:date="2015-05-19T00:25:00Z">
        <w:r w:rsidR="00C87BAD">
          <w:rPr>
            <w:rFonts w:ascii="Times New Roman" w:eastAsia="Times New Roman" w:hAnsi="Times New Roman" w:cs="Times New Roman"/>
            <w:sz w:val="24"/>
            <w:szCs w:val="24"/>
            <w:lang w:val="de-DE"/>
          </w:rPr>
          <w:t xml:space="preserve">. </w:t>
        </w:r>
      </w:ins>
      <w:del w:id="130" w:author="Hümbelin Oliver" w:date="2015-05-18T17:49:00Z">
        <w:r w:rsidRPr="000D6C72" w:rsidDel="00915B0E">
          <w:rPr>
            <w:rFonts w:ascii="Times New Roman" w:eastAsia="Times New Roman" w:hAnsi="Times New Roman" w:cs="Times New Roman"/>
            <w:sz w:val="24"/>
            <w:szCs w:val="24"/>
            <w:lang w:val="de-DE"/>
          </w:rPr>
          <w:delText>.</w:delText>
        </w:r>
      </w:del>
      <w:ins w:id="131" w:author="Hümbelin Oliver" w:date="2015-05-18T17:56:00Z">
        <w:r w:rsidR="00965F8B">
          <w:rPr>
            <w:rFonts w:ascii="Times New Roman" w:eastAsia="Times New Roman" w:hAnsi="Times New Roman" w:cs="Times New Roman"/>
            <w:sz w:val="24"/>
            <w:szCs w:val="24"/>
            <w:lang w:val="de-DE"/>
          </w:rPr>
          <w:t>A</w:t>
        </w:r>
      </w:ins>
      <w:ins w:id="132" w:author="Hümbelin Oliver" w:date="2015-05-18T17:49:00Z">
        <w:r w:rsidR="00915B0E">
          <w:rPr>
            <w:rFonts w:ascii="Times New Roman" w:eastAsia="Times New Roman" w:hAnsi="Times New Roman" w:cs="Times New Roman"/>
            <w:sz w:val="24"/>
            <w:szCs w:val="24"/>
            <w:lang w:val="de-DE"/>
          </w:rPr>
          <w:t>nders ausgedrückt</w:t>
        </w:r>
      </w:ins>
      <w:ins w:id="133" w:author="rudi" w:date="2015-05-19T00:25:00Z">
        <w:r w:rsidR="00C87BAD">
          <w:rPr>
            <w:rFonts w:ascii="Times New Roman" w:eastAsia="Times New Roman" w:hAnsi="Times New Roman" w:cs="Times New Roman"/>
            <w:sz w:val="24"/>
            <w:szCs w:val="24"/>
            <w:lang w:val="de-DE"/>
          </w:rPr>
          <w:t>:</w:t>
        </w:r>
      </w:ins>
      <w:ins w:id="134" w:author="Hümbelin Oliver" w:date="2015-05-18T17:49:00Z">
        <w:del w:id="135" w:author="rudi" w:date="2015-05-19T00:25:00Z">
          <w:r w:rsidR="00915B0E" w:rsidDel="00C87BAD">
            <w:rPr>
              <w:rFonts w:ascii="Times New Roman" w:eastAsia="Times New Roman" w:hAnsi="Times New Roman" w:cs="Times New Roman"/>
              <w:sz w:val="24"/>
              <w:szCs w:val="24"/>
              <w:lang w:val="de-DE"/>
            </w:rPr>
            <w:delText>;</w:delText>
          </w:r>
        </w:del>
        <w:r w:rsidR="00915B0E">
          <w:rPr>
            <w:rFonts w:ascii="Times New Roman" w:eastAsia="Times New Roman" w:hAnsi="Times New Roman" w:cs="Times New Roman"/>
            <w:sz w:val="24"/>
            <w:szCs w:val="24"/>
            <w:lang w:val="de-DE"/>
          </w:rPr>
          <w:t xml:space="preserve"> </w:t>
        </w:r>
      </w:ins>
      <w:ins w:id="136" w:author="Hümbelin Oliver" w:date="2015-05-18T18:00:00Z">
        <w:r w:rsidR="00965F8B">
          <w:rPr>
            <w:rFonts w:ascii="Times New Roman" w:eastAsia="Times New Roman" w:hAnsi="Times New Roman" w:cs="Times New Roman"/>
            <w:sz w:val="24"/>
            <w:szCs w:val="24"/>
            <w:lang w:val="de-DE"/>
          </w:rPr>
          <w:t>mit der Steuer würde</w:t>
        </w:r>
      </w:ins>
      <w:ins w:id="137" w:author="Hümbelin Oliver" w:date="2015-05-18T17:49:00Z">
        <w:r w:rsidR="00915B0E">
          <w:rPr>
            <w:rFonts w:ascii="Times New Roman" w:eastAsia="Times New Roman" w:hAnsi="Times New Roman" w:cs="Times New Roman"/>
            <w:sz w:val="24"/>
            <w:szCs w:val="24"/>
            <w:lang w:val="de-DE"/>
          </w:rPr>
          <w:t xml:space="preserve"> </w:t>
        </w:r>
      </w:ins>
      <w:ins w:id="138" w:author="Hümbelin Oliver" w:date="2015-05-18T17:50:00Z">
        <w:r w:rsidR="00915B0E">
          <w:rPr>
            <w:rFonts w:ascii="Times New Roman" w:eastAsia="Times New Roman" w:hAnsi="Times New Roman" w:cs="Times New Roman"/>
            <w:sz w:val="24"/>
            <w:szCs w:val="24"/>
            <w:lang w:val="de-DE"/>
          </w:rPr>
          <w:t>das auf</w:t>
        </w:r>
      </w:ins>
      <w:ins w:id="139" w:author="Hümbelin Oliver" w:date="2015-05-18T17:49:00Z">
        <w:r w:rsidR="00915B0E">
          <w:rPr>
            <w:rFonts w:ascii="Times New Roman" w:eastAsia="Times New Roman" w:hAnsi="Times New Roman" w:cs="Times New Roman"/>
            <w:sz w:val="24"/>
            <w:szCs w:val="24"/>
            <w:lang w:val="de-DE"/>
          </w:rPr>
          <w:t xml:space="preserve"> </w:t>
        </w:r>
      </w:ins>
      <w:ins w:id="140" w:author="Hümbelin Oliver" w:date="2015-05-18T17:50:00Z">
        <w:r w:rsidR="00915B0E">
          <w:rPr>
            <w:rFonts w:ascii="Times New Roman" w:eastAsia="Times New Roman" w:hAnsi="Times New Roman" w:cs="Times New Roman"/>
            <w:sz w:val="24"/>
            <w:szCs w:val="24"/>
            <w:lang w:val="de-DE"/>
          </w:rPr>
          <w:t xml:space="preserve">2018 budgetierte Defizit von -72 </w:t>
        </w:r>
      </w:ins>
      <w:ins w:id="141" w:author="Hümbelin Oliver" w:date="2015-05-18T17:49:00Z">
        <w:r w:rsidR="00915B0E">
          <w:rPr>
            <w:rFonts w:ascii="Times New Roman" w:eastAsia="Times New Roman" w:hAnsi="Times New Roman" w:cs="Times New Roman"/>
            <w:sz w:val="24"/>
            <w:szCs w:val="24"/>
            <w:lang w:val="de-DE"/>
          </w:rPr>
          <w:t xml:space="preserve"> Millionen </w:t>
        </w:r>
      </w:ins>
      <w:ins w:id="142" w:author="Hümbelin Oliver" w:date="2015-05-18T17:51:00Z">
        <w:r w:rsidR="00965F8B">
          <w:rPr>
            <w:rFonts w:ascii="Times New Roman" w:eastAsia="Times New Roman" w:hAnsi="Times New Roman" w:cs="Times New Roman"/>
            <w:sz w:val="24"/>
            <w:szCs w:val="24"/>
            <w:lang w:val="de-DE"/>
          </w:rPr>
          <w:t>locker kompensier</w:t>
        </w:r>
      </w:ins>
      <w:ins w:id="143" w:author="Hümbelin Oliver" w:date="2015-05-18T18:00:00Z">
        <w:r w:rsidR="00965F8B">
          <w:rPr>
            <w:rFonts w:ascii="Times New Roman" w:eastAsia="Times New Roman" w:hAnsi="Times New Roman" w:cs="Times New Roman"/>
            <w:sz w:val="24"/>
            <w:szCs w:val="24"/>
            <w:lang w:val="de-DE"/>
          </w:rPr>
          <w:t>t</w:t>
        </w:r>
      </w:ins>
      <w:ins w:id="144" w:author="Hümbelin Oliver" w:date="2015-05-18T17:56:00Z">
        <w:r w:rsidR="00965F8B">
          <w:rPr>
            <w:rFonts w:ascii="Times New Roman" w:eastAsia="Times New Roman" w:hAnsi="Times New Roman" w:cs="Times New Roman"/>
            <w:sz w:val="24"/>
            <w:szCs w:val="24"/>
            <w:lang w:val="de-DE"/>
          </w:rPr>
          <w:t xml:space="preserve"> oder um näher am Wunsch der Initianten zu bleiben</w:t>
        </w:r>
      </w:ins>
      <w:ins w:id="145" w:author="rudi" w:date="2015-05-19T00:26:00Z">
        <w:r w:rsidR="00C87BAD">
          <w:rPr>
            <w:rFonts w:ascii="Times New Roman" w:eastAsia="Times New Roman" w:hAnsi="Times New Roman" w:cs="Times New Roman"/>
            <w:sz w:val="24"/>
            <w:szCs w:val="24"/>
            <w:lang w:val="de-DE"/>
          </w:rPr>
          <w:t>:</w:t>
        </w:r>
      </w:ins>
      <w:ins w:id="146" w:author="Hümbelin Oliver" w:date="2015-05-18T17:56:00Z">
        <w:del w:id="147" w:author="rudi" w:date="2015-05-19T00:26:00Z">
          <w:r w:rsidR="00965F8B" w:rsidDel="00C87BAD">
            <w:rPr>
              <w:rFonts w:ascii="Times New Roman" w:eastAsia="Times New Roman" w:hAnsi="Times New Roman" w:cs="Times New Roman"/>
              <w:sz w:val="24"/>
              <w:szCs w:val="24"/>
              <w:lang w:val="de-DE"/>
            </w:rPr>
            <w:delText>;</w:delText>
          </w:r>
        </w:del>
        <w:r w:rsidR="00965F8B">
          <w:rPr>
            <w:rFonts w:ascii="Times New Roman" w:eastAsia="Times New Roman" w:hAnsi="Times New Roman" w:cs="Times New Roman"/>
            <w:sz w:val="24"/>
            <w:szCs w:val="24"/>
            <w:lang w:val="de-DE"/>
          </w:rPr>
          <w:t xml:space="preserve"> der im Kanton Bern generierte</w:t>
        </w:r>
        <w:del w:id="148" w:author="rudi" w:date="2015-05-19T00:26:00Z">
          <w:r w:rsidR="00965F8B" w:rsidDel="00C87BAD">
            <w:rPr>
              <w:rFonts w:ascii="Times New Roman" w:eastAsia="Times New Roman" w:hAnsi="Times New Roman" w:cs="Times New Roman"/>
              <w:sz w:val="24"/>
              <w:szCs w:val="24"/>
              <w:lang w:val="de-DE"/>
            </w:rPr>
            <w:delText>n</w:delText>
          </w:r>
        </w:del>
        <w:r w:rsidR="00965F8B">
          <w:rPr>
            <w:rFonts w:ascii="Times New Roman" w:eastAsia="Times New Roman" w:hAnsi="Times New Roman" w:cs="Times New Roman"/>
            <w:sz w:val="24"/>
            <w:szCs w:val="24"/>
            <w:lang w:val="de-DE"/>
          </w:rPr>
          <w:t xml:space="preserve"> Betrag entspräche </w:t>
        </w:r>
      </w:ins>
      <w:ins w:id="149" w:author="Hümbelin Oliver" w:date="2015-05-18T17:57:00Z">
        <w:r w:rsidR="00965F8B">
          <w:rPr>
            <w:rFonts w:ascii="Times New Roman" w:eastAsia="Times New Roman" w:hAnsi="Times New Roman" w:cs="Times New Roman"/>
            <w:sz w:val="24"/>
            <w:szCs w:val="24"/>
            <w:lang w:val="de-DE"/>
          </w:rPr>
          <w:t>0.3 Prozent der Jahresau</w:t>
        </w:r>
      </w:ins>
      <w:ins w:id="150" w:author="Hümbelin Oliver" w:date="2015-05-18T17:58:00Z">
        <w:r w:rsidR="00965F8B">
          <w:rPr>
            <w:rFonts w:ascii="Times New Roman" w:eastAsia="Times New Roman" w:hAnsi="Times New Roman" w:cs="Times New Roman"/>
            <w:sz w:val="24"/>
            <w:szCs w:val="24"/>
            <w:lang w:val="de-DE"/>
          </w:rPr>
          <w:t>s</w:t>
        </w:r>
      </w:ins>
      <w:ins w:id="151" w:author="Hümbelin Oliver" w:date="2015-05-18T17:57:00Z">
        <w:r w:rsidR="00965F8B">
          <w:rPr>
            <w:rFonts w:ascii="Times New Roman" w:eastAsia="Times New Roman" w:hAnsi="Times New Roman" w:cs="Times New Roman"/>
            <w:sz w:val="24"/>
            <w:szCs w:val="24"/>
            <w:lang w:val="de-DE"/>
          </w:rPr>
          <w:t>gaben der AHV.</w:t>
        </w:r>
      </w:ins>
      <w:ins w:id="152" w:author="Hümbelin Oliver" w:date="2015-05-18T17:56:00Z">
        <w:r w:rsidR="00965F8B">
          <w:rPr>
            <w:rFonts w:ascii="Times New Roman" w:eastAsia="Times New Roman" w:hAnsi="Times New Roman" w:cs="Times New Roman"/>
            <w:sz w:val="24"/>
            <w:szCs w:val="24"/>
            <w:lang w:val="de-DE"/>
          </w:rPr>
          <w:t xml:space="preserve"> </w:t>
        </w:r>
      </w:ins>
    </w:p>
    <w:p w14:paraId="76BA87C1"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i/>
          <w:iCs/>
          <w:sz w:val="24"/>
          <w:szCs w:val="24"/>
          <w:lang w:val="de-DE"/>
        </w:rPr>
        <w:t>Folgendes in eine Box, stark verkürzt, Lesebeispiel:</w:t>
      </w:r>
    </w:p>
    <w:p w14:paraId="6CF6EFF8" w14:textId="77777777" w:rsidR="00DB6037" w:rsidRPr="000D6C72" w:rsidRDefault="00DB6037" w:rsidP="00D04CBE">
      <w:pPr>
        <w:spacing w:before="100" w:beforeAutospacing="1" w:after="100" w:afterAutospacing="1"/>
        <w:rPr>
          <w:rFonts w:ascii="Times New Roman" w:eastAsia="Times New Roman" w:hAnsi="Times New Roman" w:cs="Times New Roman"/>
          <w:sz w:val="24"/>
          <w:szCs w:val="24"/>
          <w:lang w:val="de-DE"/>
        </w:rPr>
      </w:pPr>
      <w:r w:rsidRPr="000D6C72">
        <w:rPr>
          <w:rFonts w:ascii="Times New Roman" w:eastAsia="Times New Roman" w:hAnsi="Times New Roman" w:cs="Times New Roman"/>
          <w:b/>
          <w:bCs/>
          <w:sz w:val="24"/>
          <w:szCs w:val="24"/>
          <w:lang w:val="de-DE"/>
        </w:rPr>
        <w:t>(Umverteilungswirkung einer Erbschafssteuer)</w:t>
      </w:r>
    </w:p>
    <w:p w14:paraId="5860FCD8" w14:textId="77777777" w:rsidR="00981367" w:rsidRPr="00981367" w:rsidRDefault="00DB6037" w:rsidP="00981367">
      <w:pPr>
        <w:spacing w:before="100" w:beforeAutospacing="1" w:after="100" w:afterAutospacing="1"/>
        <w:rPr>
          <w:ins w:id="153" w:author="rudi" w:date="2015-05-19T00:33:00Z"/>
          <w:rFonts w:ascii="Times New Roman" w:eastAsia="Times New Roman" w:hAnsi="Times New Roman" w:cs="Times New Roman"/>
          <w:sz w:val="24"/>
          <w:szCs w:val="24"/>
          <w:lang w:val="de-DE"/>
        </w:rPr>
      </w:pPr>
      <w:r w:rsidRPr="000D6C72">
        <w:rPr>
          <w:rFonts w:ascii="Times New Roman" w:eastAsia="Times New Roman" w:hAnsi="Times New Roman" w:cs="Times New Roman"/>
          <w:sz w:val="24"/>
          <w:szCs w:val="24"/>
          <w:lang w:val="de-DE"/>
        </w:rPr>
        <w:t>Unter der ambitionierten Annahme, dass keine legalen und illegalen Steuertricks zur Vermeidung einer Erbschaftssteuer angewandt werden (z.B. Umwandlung von Privat- in Betriebsvermögen, Kunstkauf, Nicht-Deklarieren von Vermögen), sind drei Parameter wichtig</w:t>
      </w:r>
      <w:ins w:id="154" w:author="rudi" w:date="2015-05-19T00:27:00Z">
        <w:r w:rsidR="00C87BAD">
          <w:rPr>
            <w:rFonts w:ascii="Times New Roman" w:eastAsia="Times New Roman" w:hAnsi="Times New Roman" w:cs="Times New Roman"/>
            <w:sz w:val="24"/>
            <w:szCs w:val="24"/>
            <w:lang w:val="de-DE"/>
          </w:rPr>
          <w:t>,</w:t>
        </w:r>
      </w:ins>
      <w:r w:rsidRPr="000D6C72">
        <w:rPr>
          <w:rFonts w:ascii="Times New Roman" w:eastAsia="Times New Roman" w:hAnsi="Times New Roman" w:cs="Times New Roman"/>
          <w:sz w:val="24"/>
          <w:szCs w:val="24"/>
          <w:lang w:val="de-DE"/>
        </w:rPr>
        <w:t xml:space="preserve"> um die Umverteilungswirkung der Steuer zu bestimmen. Die ersten beiden sind relativ offensichtlich: Der Freibetrag und der Steuersatz. Diese wurden in der Initiative mit 2 Millionen und 20 Prozent konzipiert. Der dritte und weniger offensichtliche Parameter ist die Dauer, bis ein und derselbe Franken erneut vererbt wird. Hieraus bestimmt sich, innerhalb welchen Zeitraums die 20 Prozent </w:t>
      </w:r>
      <w:ins w:id="155" w:author="rudi" w:date="2015-05-19T00:27:00Z">
        <w:r w:rsidR="00981367">
          <w:rPr>
            <w:rFonts w:ascii="Times New Roman" w:eastAsia="Times New Roman" w:hAnsi="Times New Roman" w:cs="Times New Roman"/>
            <w:sz w:val="24"/>
            <w:szCs w:val="24"/>
            <w:lang w:val="de-DE"/>
          </w:rPr>
          <w:t xml:space="preserve">Steuern </w:t>
        </w:r>
      </w:ins>
      <w:r w:rsidRPr="000D6C72">
        <w:rPr>
          <w:rFonts w:ascii="Times New Roman" w:eastAsia="Times New Roman" w:hAnsi="Times New Roman" w:cs="Times New Roman"/>
          <w:sz w:val="24"/>
          <w:szCs w:val="24"/>
          <w:lang w:val="de-DE"/>
        </w:rPr>
        <w:t>tatsächlich erhoben werden. Aus den Berner Steuerdaten können wir berechnen, dass pro Jahr etwa ein sechzigstel der Vermögen über 2 Millionen Franken vererbt oder verschenkt werden. Bis 20 Prozent der steuerbaren Masse besteuert wurden, vergehen demnach etwa 60 Jahre. Um die Umverteilung im Laufe der Zeit zu veranschaulichen,</w:t>
      </w:r>
      <w:hyperlink r:id="rId11" w:tgtFrame="_blank" w:history="1">
        <w:r w:rsidRPr="000D6C72">
          <w:rPr>
            <w:rFonts w:ascii="Times New Roman" w:eastAsia="Times New Roman" w:hAnsi="Times New Roman" w:cs="Times New Roman"/>
            <w:color w:val="007ABF"/>
            <w:sz w:val="24"/>
            <w:szCs w:val="24"/>
            <w:lang w:val="de-DE"/>
          </w:rPr>
          <w:t xml:space="preserve"> haben wir eine Interaktive Grafik programmiert.</w:t>
        </w:r>
      </w:hyperlink>
      <w:r w:rsidRPr="000D6C72">
        <w:rPr>
          <w:rFonts w:ascii="Times New Roman" w:eastAsia="Times New Roman" w:hAnsi="Times New Roman" w:cs="Times New Roman"/>
          <w:sz w:val="24"/>
          <w:szCs w:val="24"/>
          <w:lang w:val="de-DE"/>
        </w:rPr>
        <w:t xml:space="preserve"> Besucher der Website können hier für verschiedene Steuersätze </w:t>
      </w:r>
      <w:ins w:id="156" w:author="rudi" w:date="2015-05-19T00:28:00Z">
        <w:r w:rsidR="00981367">
          <w:rPr>
            <w:rFonts w:ascii="Times New Roman" w:eastAsia="Times New Roman" w:hAnsi="Times New Roman" w:cs="Times New Roman"/>
            <w:sz w:val="24"/>
            <w:szCs w:val="24"/>
            <w:lang w:val="de-DE"/>
          </w:rPr>
          <w:t xml:space="preserve">und Freibeträge </w:t>
        </w:r>
      </w:ins>
      <w:r w:rsidRPr="000D6C72">
        <w:rPr>
          <w:rFonts w:ascii="Times New Roman" w:eastAsia="Times New Roman" w:hAnsi="Times New Roman" w:cs="Times New Roman"/>
          <w:sz w:val="24"/>
          <w:szCs w:val="24"/>
          <w:lang w:val="de-DE"/>
        </w:rPr>
        <w:t xml:space="preserve">durchspielen, wie lange es dauert, bis die steuerbaren Vermögen durch eine Besteuerung von Erben und Schenkungen auf die restlichen Quintile umverteilt </w:t>
      </w:r>
      <w:ins w:id="157" w:author="rudi" w:date="2015-05-19T00:33:00Z">
        <w:r w:rsidR="00981367" w:rsidRPr="00981367">
          <w:rPr>
            <w:rFonts w:ascii="Times New Roman" w:eastAsia="Times New Roman" w:hAnsi="Times New Roman" w:cs="Times New Roman"/>
            <w:sz w:val="24"/>
            <w:szCs w:val="24"/>
            <w:lang w:val="de-DE"/>
          </w:rPr>
          <w:t>sind.</w:t>
        </w:r>
      </w:ins>
    </w:p>
    <w:p w14:paraId="1BD0DF22" w14:textId="77777777" w:rsidR="00981367" w:rsidRDefault="00981367" w:rsidP="00981367">
      <w:pPr>
        <w:spacing w:before="100" w:beforeAutospacing="1" w:after="100" w:afterAutospacing="1"/>
        <w:rPr>
          <w:ins w:id="158" w:author="rudi" w:date="2015-05-19T00:33:00Z"/>
          <w:rFonts w:ascii="Times New Roman" w:eastAsia="Times New Roman" w:hAnsi="Times New Roman" w:cs="Times New Roman"/>
          <w:sz w:val="24"/>
          <w:szCs w:val="24"/>
          <w:lang w:val="de-DE"/>
        </w:rPr>
        <w:pPrChange w:id="159" w:author="rudi" w:date="2015-05-19T00:31:00Z">
          <w:pPr/>
        </w:pPrChange>
      </w:pPr>
      <w:ins w:id="160" w:author="rudi" w:date="2015-05-19T00:33:00Z">
        <w:r w:rsidRPr="00981367">
          <w:rPr>
            <w:rFonts w:ascii="Times New Roman" w:eastAsia="Times New Roman" w:hAnsi="Times New Roman" w:cs="Times New Roman"/>
            <w:sz w:val="24"/>
            <w:szCs w:val="24"/>
            <w:lang w:val="de-DE"/>
          </w:rPr>
          <w:t xml:space="preserve">Aus der interaktiven Grafik lässt sich erkennen, dass die betroffenen Vermögen </w:t>
        </w:r>
      </w:ins>
      <w:commentRangeStart w:id="161"/>
      <w:ins w:id="162" w:author="rudi" w:date="2015-05-19T00:37:00Z">
        <w:r>
          <w:rPr>
            <w:rFonts w:ascii="Times New Roman" w:eastAsia="Times New Roman" w:hAnsi="Times New Roman" w:cs="Times New Roman"/>
            <w:sz w:val="24"/>
            <w:szCs w:val="24"/>
            <w:lang w:val="de-DE"/>
          </w:rPr>
          <w:t xml:space="preserve">etwa </w:t>
        </w:r>
      </w:ins>
      <w:ins w:id="163" w:author="rudi" w:date="2015-05-19T00:33:00Z">
        <w:r w:rsidRPr="00981367">
          <w:rPr>
            <w:rFonts w:ascii="Times New Roman" w:eastAsia="Times New Roman" w:hAnsi="Times New Roman" w:cs="Times New Roman"/>
            <w:sz w:val="24"/>
            <w:szCs w:val="24"/>
            <w:lang w:val="de-DE"/>
          </w:rPr>
          <w:t>ein Viertel</w:t>
        </w:r>
      </w:ins>
      <w:commentRangeEnd w:id="161"/>
      <w:ins w:id="164" w:author="rudi" w:date="2015-05-19T00:44:00Z">
        <w:r w:rsidR="00EA27E7">
          <w:rPr>
            <w:rStyle w:val="Kommentarzeichen"/>
          </w:rPr>
          <w:commentReference w:id="161"/>
        </w:r>
      </w:ins>
      <w:ins w:id="165" w:author="rudi" w:date="2015-05-19T00:33:00Z">
        <w:r w:rsidRPr="00981367">
          <w:rPr>
            <w:rFonts w:ascii="Times New Roman" w:eastAsia="Times New Roman" w:hAnsi="Times New Roman" w:cs="Times New Roman"/>
            <w:sz w:val="24"/>
            <w:szCs w:val="24"/>
            <w:lang w:val="de-DE"/>
          </w:rPr>
          <w:t xml:space="preserve"> der gesamten Vermögen aus</w:t>
        </w:r>
      </w:ins>
      <w:ins w:id="166" w:author="rudi" w:date="2015-05-19T00:37:00Z">
        <w:r>
          <w:rPr>
            <w:rFonts w:ascii="Times New Roman" w:eastAsia="Times New Roman" w:hAnsi="Times New Roman" w:cs="Times New Roman"/>
            <w:sz w:val="24"/>
            <w:szCs w:val="24"/>
            <w:lang w:val="de-DE"/>
          </w:rPr>
          <w:t>machen</w:t>
        </w:r>
      </w:ins>
      <w:ins w:id="167" w:author="rudi" w:date="2015-05-19T00:33:00Z">
        <w:r w:rsidRPr="00981367">
          <w:rPr>
            <w:rFonts w:ascii="Times New Roman" w:eastAsia="Times New Roman" w:hAnsi="Times New Roman" w:cs="Times New Roman"/>
            <w:sz w:val="24"/>
            <w:szCs w:val="24"/>
            <w:lang w:val="de-DE"/>
          </w:rPr>
          <w:t xml:space="preserve"> (bei einem Freibetrag von 2 Mio. Franken).</w:t>
        </w:r>
      </w:ins>
      <w:ins w:id="168" w:author="rudi" w:date="2015-05-19T00:34:00Z">
        <w:r>
          <w:rPr>
            <w:rFonts w:ascii="Times New Roman" w:eastAsia="Times New Roman" w:hAnsi="Times New Roman" w:cs="Times New Roman"/>
            <w:sz w:val="24"/>
            <w:szCs w:val="24"/>
            <w:lang w:val="de-DE"/>
          </w:rPr>
          <w:t xml:space="preserve"> Bis diese verteilt sind</w:t>
        </w:r>
      </w:ins>
      <w:ins w:id="169" w:author="rudi" w:date="2015-05-19T00:37:00Z">
        <w:r>
          <w:rPr>
            <w:rFonts w:ascii="Times New Roman" w:eastAsia="Times New Roman" w:hAnsi="Times New Roman" w:cs="Times New Roman"/>
            <w:sz w:val="24"/>
            <w:szCs w:val="24"/>
            <w:lang w:val="de-DE"/>
          </w:rPr>
          <w:t>,</w:t>
        </w:r>
      </w:ins>
      <w:ins w:id="170" w:author="rudi" w:date="2015-05-19T00:34:00Z">
        <w:r>
          <w:rPr>
            <w:rFonts w:ascii="Times New Roman" w:eastAsia="Times New Roman" w:hAnsi="Times New Roman" w:cs="Times New Roman"/>
            <w:sz w:val="24"/>
            <w:szCs w:val="24"/>
            <w:lang w:val="de-DE"/>
          </w:rPr>
          <w:t xml:space="preserve"> vergeht je nach Steuersatz </w:t>
        </w:r>
      </w:ins>
      <w:ins w:id="171" w:author="rudi" w:date="2015-05-19T00:37:00Z">
        <w:r>
          <w:rPr>
            <w:rFonts w:ascii="Times New Roman" w:eastAsia="Times New Roman" w:hAnsi="Times New Roman" w:cs="Times New Roman"/>
            <w:sz w:val="24"/>
            <w:szCs w:val="24"/>
            <w:lang w:val="de-DE"/>
          </w:rPr>
          <w:t xml:space="preserve">jedoch </w:t>
        </w:r>
      </w:ins>
      <w:ins w:id="172" w:author="rudi" w:date="2015-05-19T00:34:00Z">
        <w:r>
          <w:rPr>
            <w:rFonts w:ascii="Times New Roman" w:eastAsia="Times New Roman" w:hAnsi="Times New Roman" w:cs="Times New Roman"/>
            <w:sz w:val="24"/>
            <w:szCs w:val="24"/>
            <w:lang w:val="de-DE"/>
          </w:rPr>
          <w:t>eine sehr lange Zeit.</w:t>
        </w:r>
      </w:ins>
      <w:ins w:id="173" w:author="rudi" w:date="2015-05-19T00:33:00Z">
        <w:r w:rsidRPr="00981367">
          <w:rPr>
            <w:rFonts w:ascii="Times New Roman" w:eastAsia="Times New Roman" w:hAnsi="Times New Roman" w:cs="Times New Roman"/>
            <w:sz w:val="24"/>
            <w:szCs w:val="24"/>
            <w:lang w:val="de-DE"/>
          </w:rPr>
          <w:t xml:space="preserve"> </w:t>
        </w:r>
      </w:ins>
      <w:ins w:id="174" w:author="rudi" w:date="2015-05-19T00:37:00Z">
        <w:r>
          <w:rPr>
            <w:rFonts w:ascii="Times New Roman" w:eastAsia="Times New Roman" w:hAnsi="Times New Roman" w:cs="Times New Roman"/>
            <w:sz w:val="24"/>
            <w:szCs w:val="24"/>
            <w:lang w:val="de-DE"/>
          </w:rPr>
          <w:t xml:space="preserve">In diesem Zusammenhang wichtig ist auch, </w:t>
        </w:r>
      </w:ins>
      <w:ins w:id="175" w:author="rudi" w:date="2015-05-19T00:38:00Z">
        <w:r w:rsidR="00EA27E7">
          <w:rPr>
            <w:rFonts w:ascii="Times New Roman" w:eastAsia="Times New Roman" w:hAnsi="Times New Roman" w:cs="Times New Roman"/>
            <w:sz w:val="24"/>
            <w:szCs w:val="24"/>
            <w:lang w:val="de-DE"/>
          </w:rPr>
          <w:t>ob an jung oder alt vererbt wird, da sich daraus bestimmt, wie oft die Steuer angewandt wird.</w:t>
        </w:r>
      </w:ins>
      <w:ins w:id="176" w:author="rudi" w:date="2015-05-19T00:39:00Z">
        <w:r w:rsidR="00EA27E7">
          <w:rPr>
            <w:rFonts w:ascii="Times New Roman" w:eastAsia="Times New Roman" w:hAnsi="Times New Roman" w:cs="Times New Roman"/>
            <w:sz w:val="24"/>
            <w:szCs w:val="24"/>
            <w:lang w:val="de-DE"/>
          </w:rPr>
          <w:t xml:space="preserve">  </w:t>
        </w:r>
      </w:ins>
      <w:ins w:id="177" w:author="rudi" w:date="2015-05-19T00:48:00Z">
        <w:r w:rsidR="00EA27E7">
          <w:rPr>
            <w:rFonts w:ascii="Times New Roman" w:eastAsia="Times New Roman" w:hAnsi="Times New Roman" w:cs="Times New Roman"/>
            <w:sz w:val="24"/>
            <w:szCs w:val="24"/>
            <w:lang w:val="de-DE"/>
          </w:rPr>
          <w:t xml:space="preserve">Ebenfalls aus der Simulation ersichtlich: </w:t>
        </w:r>
      </w:ins>
      <w:ins w:id="178" w:author="rudi" w:date="2015-05-19T00:44:00Z">
        <w:r w:rsidR="00EA27E7">
          <w:rPr>
            <w:rFonts w:ascii="Times New Roman" w:eastAsia="Times New Roman" w:hAnsi="Times New Roman" w:cs="Times New Roman"/>
            <w:sz w:val="24"/>
            <w:szCs w:val="24"/>
            <w:lang w:val="de-DE"/>
          </w:rPr>
          <w:t xml:space="preserve">Generell ist der Steuersatz die bedeutendere </w:t>
        </w:r>
        <w:proofErr w:type="spellStart"/>
        <w:r w:rsidR="00EA27E7">
          <w:rPr>
            <w:rFonts w:ascii="Times New Roman" w:eastAsia="Times New Roman" w:hAnsi="Times New Roman" w:cs="Times New Roman"/>
            <w:sz w:val="24"/>
            <w:szCs w:val="24"/>
            <w:lang w:val="de-DE"/>
          </w:rPr>
          <w:t>Grösse</w:t>
        </w:r>
        <w:proofErr w:type="spellEnd"/>
        <w:r w:rsidR="00EA27E7">
          <w:rPr>
            <w:rFonts w:ascii="Times New Roman" w:eastAsia="Times New Roman" w:hAnsi="Times New Roman" w:cs="Times New Roman"/>
            <w:sz w:val="24"/>
            <w:szCs w:val="24"/>
            <w:lang w:val="de-DE"/>
          </w:rPr>
          <w:t xml:space="preserve"> für die </w:t>
        </w:r>
      </w:ins>
      <w:ins w:id="179" w:author="rudi" w:date="2015-05-19T00:47:00Z">
        <w:r w:rsidR="00EA27E7">
          <w:rPr>
            <w:rFonts w:ascii="Times New Roman" w:eastAsia="Times New Roman" w:hAnsi="Times New Roman" w:cs="Times New Roman"/>
            <w:sz w:val="24"/>
            <w:szCs w:val="24"/>
            <w:lang w:val="de-DE"/>
          </w:rPr>
          <w:t xml:space="preserve">Schnelligkeit der </w:t>
        </w:r>
      </w:ins>
      <w:ins w:id="180" w:author="rudi" w:date="2015-05-19T00:44:00Z">
        <w:r w:rsidR="00EA27E7">
          <w:rPr>
            <w:rFonts w:ascii="Times New Roman" w:eastAsia="Times New Roman" w:hAnsi="Times New Roman" w:cs="Times New Roman"/>
            <w:sz w:val="24"/>
            <w:szCs w:val="24"/>
            <w:lang w:val="de-DE"/>
          </w:rPr>
          <w:t>Umverteilung</w:t>
        </w:r>
      </w:ins>
      <w:ins w:id="181" w:author="rudi" w:date="2015-05-19T00:47:00Z">
        <w:r w:rsidR="00EA27E7">
          <w:rPr>
            <w:rFonts w:ascii="Times New Roman" w:eastAsia="Times New Roman" w:hAnsi="Times New Roman" w:cs="Times New Roman"/>
            <w:sz w:val="24"/>
            <w:szCs w:val="24"/>
            <w:lang w:val="de-DE"/>
          </w:rPr>
          <w:t>,</w:t>
        </w:r>
      </w:ins>
      <w:ins w:id="182" w:author="rudi" w:date="2015-05-19T00:46:00Z">
        <w:r w:rsidR="00EA27E7">
          <w:rPr>
            <w:rFonts w:ascii="Times New Roman" w:eastAsia="Times New Roman" w:hAnsi="Times New Roman" w:cs="Times New Roman"/>
            <w:sz w:val="24"/>
            <w:szCs w:val="24"/>
            <w:lang w:val="de-DE"/>
          </w:rPr>
          <w:t xml:space="preserve"> als </w:t>
        </w:r>
      </w:ins>
      <w:ins w:id="183" w:author="rudi" w:date="2015-05-19T00:47:00Z">
        <w:r w:rsidR="00EA27E7">
          <w:rPr>
            <w:rFonts w:ascii="Times New Roman" w:eastAsia="Times New Roman" w:hAnsi="Times New Roman" w:cs="Times New Roman"/>
            <w:sz w:val="24"/>
            <w:szCs w:val="24"/>
            <w:lang w:val="de-DE"/>
          </w:rPr>
          <w:t>die Höhe des Freibetrags</w:t>
        </w:r>
      </w:ins>
    </w:p>
    <w:p w14:paraId="370CEE13" w14:textId="77777777" w:rsidR="00240703" w:rsidRDefault="00981367" w:rsidP="00240703">
      <w:pPr>
        <w:rPr>
          <w:ins w:id="184" w:author="rudi" w:date="2015-05-19T00:48:00Z"/>
          <w:rFonts w:ascii="Times New Roman" w:eastAsia="Times New Roman" w:hAnsi="Times New Roman" w:cs="Times New Roman"/>
          <w:sz w:val="24"/>
          <w:szCs w:val="24"/>
          <w:lang w:val="de-DE"/>
        </w:rPr>
        <w:pPrChange w:id="185" w:author="rudi" w:date="2015-05-19T00:48:00Z">
          <w:pPr/>
        </w:pPrChange>
      </w:pPr>
      <w:ins w:id="186" w:author="rudi" w:date="2015-05-19T00:33:00Z">
        <w:r>
          <w:rPr>
            <w:rFonts w:ascii="Times New Roman" w:eastAsia="Times New Roman" w:hAnsi="Times New Roman" w:cs="Times New Roman"/>
            <w:sz w:val="24"/>
            <w:szCs w:val="24"/>
            <w:lang w:val="de-DE"/>
          </w:rPr>
          <w:t>Fazit</w:t>
        </w:r>
      </w:ins>
    </w:p>
    <w:p w14:paraId="061616C3" w14:textId="77777777" w:rsidR="00240703" w:rsidRDefault="00240703" w:rsidP="00240703">
      <w:pPr>
        <w:pStyle w:val="Listenabsatz"/>
        <w:numPr>
          <w:ilvl w:val="1"/>
          <w:numId w:val="2"/>
        </w:numPr>
        <w:rPr>
          <w:ins w:id="187" w:author="rudi" w:date="2015-05-19T00:48:00Z"/>
          <w:rFonts w:ascii="Times New Roman" w:eastAsia="Times New Roman" w:hAnsi="Times New Roman" w:cs="Times New Roman"/>
          <w:sz w:val="24"/>
          <w:szCs w:val="24"/>
          <w:lang w:val="de-DE"/>
        </w:rPr>
        <w:pPrChange w:id="188" w:author="rudi" w:date="2015-05-19T00:48:00Z">
          <w:pPr/>
        </w:pPrChange>
      </w:pPr>
      <w:ins w:id="189" w:author="rudi" w:date="2015-05-19T00:48:00Z">
        <w:r>
          <w:rPr>
            <w:rFonts w:ascii="Times New Roman" w:eastAsia="Times New Roman" w:hAnsi="Times New Roman" w:cs="Times New Roman"/>
            <w:sz w:val="24"/>
            <w:szCs w:val="24"/>
            <w:lang w:val="de-DE"/>
          </w:rPr>
          <w:t>Irgendwo muss dann noch das Balkendiagramm hin (Einordnung BE in die Kantone)</w:t>
        </w:r>
      </w:ins>
    </w:p>
    <w:p w14:paraId="1873F1BC" w14:textId="77777777" w:rsidR="00240703" w:rsidRDefault="00240703" w:rsidP="00240703">
      <w:pPr>
        <w:pStyle w:val="Listenabsatz"/>
        <w:numPr>
          <w:ilvl w:val="1"/>
          <w:numId w:val="2"/>
        </w:numPr>
        <w:rPr>
          <w:ins w:id="190" w:author="rudi" w:date="2015-05-19T00:49:00Z"/>
          <w:rFonts w:ascii="Times New Roman" w:eastAsia="Times New Roman" w:hAnsi="Times New Roman" w:cs="Times New Roman"/>
          <w:sz w:val="24"/>
          <w:szCs w:val="24"/>
          <w:lang w:val="de-DE"/>
        </w:rPr>
        <w:pPrChange w:id="191" w:author="rudi" w:date="2015-05-19T00:48:00Z">
          <w:pPr/>
        </w:pPrChange>
      </w:pPr>
      <w:ins w:id="192" w:author="rudi" w:date="2015-05-19T00:49:00Z">
        <w:r>
          <w:rPr>
            <w:rFonts w:ascii="Times New Roman" w:eastAsia="Times New Roman" w:hAnsi="Times New Roman" w:cs="Times New Roman"/>
            <w:sz w:val="24"/>
            <w:szCs w:val="24"/>
            <w:lang w:val="de-DE"/>
          </w:rPr>
          <w:t>Auf den Betriebsvermögen kann man noch mal rumreiten finde ich</w:t>
        </w:r>
      </w:ins>
    </w:p>
    <w:p w14:paraId="330D8A4C" w14:textId="77777777" w:rsidR="00240703" w:rsidRDefault="00240703" w:rsidP="00240703">
      <w:pPr>
        <w:pStyle w:val="Listenabsatz"/>
        <w:numPr>
          <w:ilvl w:val="1"/>
          <w:numId w:val="2"/>
        </w:numPr>
        <w:rPr>
          <w:ins w:id="193" w:author="rudi" w:date="2015-05-19T00:50:00Z"/>
          <w:rFonts w:ascii="Times New Roman" w:eastAsia="Times New Roman" w:hAnsi="Times New Roman" w:cs="Times New Roman"/>
          <w:sz w:val="24"/>
          <w:szCs w:val="24"/>
          <w:lang w:val="de-DE"/>
        </w:rPr>
        <w:pPrChange w:id="194" w:author="rudi" w:date="2015-05-19T00:50:00Z">
          <w:pPr/>
        </w:pPrChange>
      </w:pPr>
      <w:ins w:id="195" w:author="rudi" w:date="2015-05-19T00:49:00Z">
        <w:r w:rsidRPr="00240703">
          <w:rPr>
            <w:rFonts w:ascii="Times New Roman" w:eastAsia="Times New Roman" w:hAnsi="Times New Roman" w:cs="Times New Roman"/>
            <w:sz w:val="24"/>
            <w:szCs w:val="24"/>
            <w:lang w:val="de-DE"/>
            <w:rPrChange w:id="196" w:author="rudi" w:date="2015-05-19T00:50:00Z">
              <w:rPr>
                <w:rFonts w:eastAsia="Times New Roman"/>
                <w:lang w:val="de-DE"/>
              </w:rPr>
            </w:rPrChange>
          </w:rPr>
          <w:t xml:space="preserve">Schenkungen: „wenn </w:t>
        </w:r>
        <w:proofErr w:type="spellStart"/>
        <w:r w:rsidRPr="00240703">
          <w:rPr>
            <w:rFonts w:ascii="Times New Roman" w:eastAsia="Times New Roman" w:hAnsi="Times New Roman" w:cs="Times New Roman"/>
            <w:sz w:val="24"/>
            <w:szCs w:val="24"/>
            <w:lang w:val="de-DE"/>
            <w:rPrChange w:id="197" w:author="rudi" w:date="2015-05-19T00:50:00Z">
              <w:rPr>
                <w:rFonts w:eastAsia="Times New Roman"/>
                <w:lang w:val="de-DE"/>
              </w:rPr>
            </w:rPrChange>
          </w:rPr>
          <w:t>mans</w:t>
        </w:r>
        <w:proofErr w:type="spellEnd"/>
        <w:r w:rsidRPr="00240703">
          <w:rPr>
            <w:rFonts w:ascii="Times New Roman" w:eastAsia="Times New Roman" w:hAnsi="Times New Roman" w:cs="Times New Roman"/>
            <w:sz w:val="24"/>
            <w:szCs w:val="24"/>
            <w:lang w:val="de-DE"/>
            <w:rPrChange w:id="198" w:author="rudi" w:date="2015-05-19T00:50:00Z">
              <w:rPr>
                <w:rFonts w:eastAsia="Times New Roman"/>
                <w:lang w:val="de-DE"/>
              </w:rPr>
            </w:rPrChange>
          </w:rPr>
          <w:t xml:space="preserve"> macht dann richtig</w:t>
        </w:r>
      </w:ins>
      <w:ins w:id="199" w:author="rudi" w:date="2015-05-19T00:50:00Z">
        <w:r w:rsidRPr="00240703">
          <w:rPr>
            <w:rFonts w:ascii="Times New Roman" w:eastAsia="Times New Roman" w:hAnsi="Times New Roman" w:cs="Times New Roman"/>
            <w:sz w:val="24"/>
            <w:szCs w:val="24"/>
            <w:lang w:val="de-DE"/>
            <w:rPrChange w:id="200" w:author="rudi" w:date="2015-05-19T00:50:00Z">
              <w:rPr>
                <w:rFonts w:eastAsia="Times New Roman"/>
                <w:lang w:val="de-DE"/>
              </w:rPr>
            </w:rPrChange>
          </w:rPr>
          <w:t>“, ohne Schlupflöcher (siehe 2011)</w:t>
        </w:r>
      </w:ins>
    </w:p>
    <w:p w14:paraId="297F46A6" w14:textId="77777777" w:rsidR="00DB6037" w:rsidRPr="00240703" w:rsidDel="00981367" w:rsidRDefault="00240703" w:rsidP="00240703">
      <w:pPr>
        <w:pStyle w:val="Listenabsatz"/>
        <w:numPr>
          <w:ilvl w:val="1"/>
          <w:numId w:val="2"/>
        </w:numPr>
        <w:spacing w:before="100" w:beforeAutospacing="1" w:after="100" w:afterAutospacing="1"/>
        <w:rPr>
          <w:del w:id="201" w:author="rudi" w:date="2015-05-19T00:33:00Z"/>
          <w:rFonts w:ascii="Times New Roman" w:eastAsia="Times New Roman" w:hAnsi="Times New Roman" w:cs="Times New Roman"/>
          <w:sz w:val="24"/>
          <w:szCs w:val="24"/>
          <w:lang w:val="de-DE"/>
          <w:rPrChange w:id="202" w:author="rudi" w:date="2015-05-19T00:50:00Z">
            <w:rPr>
              <w:del w:id="203" w:author="rudi" w:date="2015-05-19T00:33:00Z"/>
              <w:rFonts w:eastAsia="Times New Roman"/>
              <w:lang w:val="de-DE"/>
            </w:rPr>
          </w:rPrChange>
        </w:rPr>
        <w:pPrChange w:id="204" w:author="rudi" w:date="2015-05-19T00:50:00Z">
          <w:pPr>
            <w:spacing w:before="100" w:beforeAutospacing="1" w:after="100" w:afterAutospacing="1"/>
          </w:pPr>
        </w:pPrChange>
      </w:pPr>
      <w:ins w:id="205" w:author="rudi" w:date="2015-05-19T00:50:00Z">
        <w:r>
          <w:rPr>
            <w:rFonts w:ascii="Times New Roman" w:eastAsia="Times New Roman" w:hAnsi="Times New Roman" w:cs="Times New Roman"/>
            <w:sz w:val="24"/>
            <w:szCs w:val="24"/>
            <w:lang w:val="de-DE"/>
          </w:rPr>
          <w:t xml:space="preserve">Man könnte generell noch über </w:t>
        </w:r>
        <w:proofErr w:type="spellStart"/>
        <w:r>
          <w:rPr>
            <w:rFonts w:ascii="Times New Roman" w:eastAsia="Times New Roman" w:hAnsi="Times New Roman" w:cs="Times New Roman"/>
            <w:sz w:val="24"/>
            <w:szCs w:val="24"/>
            <w:lang w:val="de-DE"/>
          </w:rPr>
          <w:t>steueroptimierung</w:t>
        </w:r>
        <w:proofErr w:type="spellEnd"/>
        <w:r>
          <w:rPr>
            <w:rFonts w:ascii="Times New Roman" w:eastAsia="Times New Roman" w:hAnsi="Times New Roman" w:cs="Times New Roman"/>
            <w:sz w:val="24"/>
            <w:szCs w:val="24"/>
            <w:lang w:val="de-DE"/>
          </w:rPr>
          <w:t xml:space="preserve"> sinnieren, aber eigentlich sollte das </w:t>
        </w:r>
        <w:proofErr w:type="spellStart"/>
        <w:r>
          <w:rPr>
            <w:rFonts w:ascii="Times New Roman" w:eastAsia="Times New Roman" w:hAnsi="Times New Roman" w:cs="Times New Roman"/>
            <w:sz w:val="24"/>
            <w:szCs w:val="24"/>
            <w:lang w:val="de-DE"/>
          </w:rPr>
          <w:t>fazit</w:t>
        </w:r>
        <w:proofErr w:type="spellEnd"/>
        <w:r>
          <w:rPr>
            <w:rFonts w:ascii="Times New Roman" w:eastAsia="Times New Roman" w:hAnsi="Times New Roman" w:cs="Times New Roman"/>
            <w:sz w:val="24"/>
            <w:szCs w:val="24"/>
            <w:lang w:val="de-DE"/>
          </w:rPr>
          <w:t xml:space="preserve"> sehr knackig sein. Der restliche </w:t>
        </w:r>
        <w:proofErr w:type="spellStart"/>
        <w:r>
          <w:rPr>
            <w:rFonts w:ascii="Times New Roman" w:eastAsia="Times New Roman" w:hAnsi="Times New Roman" w:cs="Times New Roman"/>
            <w:sz w:val="24"/>
            <w:szCs w:val="24"/>
            <w:lang w:val="de-DE"/>
          </w:rPr>
          <w:t>text</w:t>
        </w:r>
        <w:proofErr w:type="spellEnd"/>
        <w:r>
          <w:rPr>
            <w:rFonts w:ascii="Times New Roman" w:eastAsia="Times New Roman" w:hAnsi="Times New Roman" w:cs="Times New Roman"/>
            <w:sz w:val="24"/>
            <w:szCs w:val="24"/>
            <w:lang w:val="de-DE"/>
          </w:rPr>
          <w:t xml:space="preserve"> ist aktuell ja eigentlich schon „</w:t>
        </w:r>
        <w:proofErr w:type="spellStart"/>
        <w:r>
          <w:rPr>
            <w:rFonts w:ascii="Times New Roman" w:eastAsia="Times New Roman" w:hAnsi="Times New Roman" w:cs="Times New Roman"/>
            <w:sz w:val="24"/>
            <w:szCs w:val="24"/>
            <w:lang w:val="de-DE"/>
          </w:rPr>
          <w:t>fazitartig</w:t>
        </w:r>
        <w:proofErr w:type="spellEnd"/>
        <w:r>
          <w:rPr>
            <w:rFonts w:ascii="Times New Roman" w:eastAsia="Times New Roman" w:hAnsi="Times New Roman" w:cs="Times New Roman"/>
            <w:sz w:val="24"/>
            <w:szCs w:val="24"/>
            <w:lang w:val="de-DE"/>
          </w:rPr>
          <w:t>“</w:t>
        </w:r>
      </w:ins>
      <w:bookmarkStart w:id="206" w:name="_GoBack"/>
      <w:bookmarkEnd w:id="206"/>
      <w:del w:id="207" w:author="rudi" w:date="2015-05-19T00:33:00Z">
        <w:r w:rsidR="00DB6037" w:rsidRPr="00240703" w:rsidDel="00981367">
          <w:rPr>
            <w:rFonts w:ascii="Times New Roman" w:eastAsia="Times New Roman" w:hAnsi="Times New Roman" w:cs="Times New Roman"/>
            <w:sz w:val="24"/>
            <w:szCs w:val="24"/>
            <w:lang w:val="de-DE"/>
            <w:rPrChange w:id="208" w:author="rudi" w:date="2015-05-19T00:50:00Z">
              <w:rPr>
                <w:rFonts w:eastAsia="Times New Roman"/>
                <w:lang w:val="de-DE"/>
              </w:rPr>
            </w:rPrChange>
          </w:rPr>
          <w:delText>sind.</w:delText>
        </w:r>
      </w:del>
    </w:p>
    <w:p w14:paraId="12C61B42" w14:textId="77777777" w:rsidR="00DB6037" w:rsidRPr="000D6C72" w:rsidDel="00981367" w:rsidRDefault="00DB6037" w:rsidP="00240703">
      <w:pPr>
        <w:pStyle w:val="Listenabsatz"/>
        <w:numPr>
          <w:ilvl w:val="1"/>
          <w:numId w:val="2"/>
        </w:numPr>
        <w:rPr>
          <w:del w:id="209" w:author="rudi" w:date="2015-05-19T00:29:00Z"/>
          <w:rFonts w:eastAsia="Times New Roman"/>
          <w:lang w:val="de-DE"/>
        </w:rPr>
        <w:pPrChange w:id="210" w:author="rudi" w:date="2015-05-19T00:50:00Z">
          <w:pPr>
            <w:spacing w:before="100" w:beforeAutospacing="1" w:after="100" w:afterAutospacing="1"/>
          </w:pPr>
        </w:pPrChange>
      </w:pPr>
      <w:del w:id="211" w:author="rudi" w:date="2015-05-19T00:29:00Z">
        <w:r w:rsidRPr="000D6C72" w:rsidDel="00981367">
          <w:rPr>
            <w:rFonts w:eastAsia="Times New Roman"/>
            <w:lang w:val="de-DE"/>
          </w:rPr>
          <w:delText>Für diese Simulation gehen wir von der Verteilung der Reinvermögen in Bern 2012 aus und nehmen an, dass alle vererbten Vermögen oberhalb von 2 Millionen Franken und Schenkungen von mehr als 20 000 Franken zu 20 Prozent versteuert werden und diese Steuereinnahmen gleichmässig auf die gesamte Bevölkerung verteilt werden. Der Rest der Verteilung wird als fix über die Zeit angenommen (d.h. die Vermögen ändern sich im Zeitraum der Simulation nur durch die Erbschafts-/Schenkungssteuer). Da in den Daten nur die Empfängerseite der Erbschaften dokumentiert ist, die Steuer jedoch auf den Erblass erhoben wird, gehen wir davon aus, dass für erhaltene Erbschaften grösser als eine Million Franken gilt, dass der Erblass grösser als 2 Millionen Franken ist und die Steuer approximativ ab dieser Grenze anfallen würde.</w:delText>
        </w:r>
      </w:del>
    </w:p>
    <w:p w14:paraId="55107B5B" w14:textId="77777777" w:rsidR="00DB6037" w:rsidRPr="000D6C72" w:rsidDel="00981367" w:rsidRDefault="00DB6037" w:rsidP="00240703">
      <w:pPr>
        <w:pStyle w:val="Listenabsatz"/>
        <w:numPr>
          <w:ilvl w:val="1"/>
          <w:numId w:val="2"/>
        </w:numPr>
        <w:rPr>
          <w:del w:id="212" w:author="rudi" w:date="2015-05-19T00:29:00Z"/>
          <w:rFonts w:eastAsia="Times New Roman"/>
          <w:lang w:val="de-DE"/>
        </w:rPr>
        <w:pPrChange w:id="213" w:author="rudi" w:date="2015-05-19T00:50:00Z">
          <w:pPr>
            <w:spacing w:before="100" w:beforeAutospacing="1" w:after="100" w:afterAutospacing="1"/>
          </w:pPr>
        </w:pPrChange>
      </w:pPr>
      <w:del w:id="214" w:author="rudi" w:date="2015-05-19T00:29:00Z">
        <w:r w:rsidRPr="000D6C72" w:rsidDel="00981367">
          <w:rPr>
            <w:rFonts w:eastAsia="Times New Roman"/>
            <w:lang w:val="de-DE"/>
          </w:rPr>
          <w:delText>Eine weitere implizite Annahme der Simulation ist, dass Vermögen nur innerhalb von Bern vererbt werden, bzw. Vermögen, die durch Vererbung den Kanton verlassen und solche, die dem Kanton zufliessen, sich gegenseitig aufheben.)</w:delText>
        </w:r>
      </w:del>
    </w:p>
    <w:p w14:paraId="74593DBA" w14:textId="77777777" w:rsidR="00DB6037" w:rsidRPr="000D6C72" w:rsidDel="00981367" w:rsidRDefault="00DB6037" w:rsidP="00240703">
      <w:pPr>
        <w:pStyle w:val="Listenabsatz"/>
        <w:numPr>
          <w:ilvl w:val="1"/>
          <w:numId w:val="2"/>
        </w:numPr>
        <w:rPr>
          <w:del w:id="215" w:author="rudi" w:date="2015-05-19T00:30:00Z"/>
          <w:lang w:val="de-DE"/>
        </w:rPr>
        <w:pPrChange w:id="216" w:author="rudi" w:date="2015-05-19T00:50:00Z">
          <w:pPr/>
        </w:pPrChange>
      </w:pPr>
    </w:p>
    <w:p w14:paraId="1EA20973" w14:textId="77777777" w:rsidR="00917541" w:rsidRDefault="00917541" w:rsidP="00240703">
      <w:pPr>
        <w:pStyle w:val="Listenabsatz"/>
        <w:numPr>
          <w:ilvl w:val="1"/>
          <w:numId w:val="2"/>
        </w:numPr>
        <w:rPr>
          <w:ins w:id="217" w:author="rudi" w:date="2015-05-19T00:50:00Z"/>
          <w:lang w:val="de-DE"/>
        </w:rPr>
        <w:pPrChange w:id="218" w:author="rudi" w:date="2015-05-19T00:50:00Z">
          <w:pPr/>
        </w:pPrChange>
      </w:pPr>
    </w:p>
    <w:p w14:paraId="49514470" w14:textId="77777777" w:rsidR="00240703" w:rsidRPr="00240703" w:rsidRDefault="00240703" w:rsidP="00240703">
      <w:pPr>
        <w:ind w:left="1080"/>
        <w:rPr>
          <w:lang w:val="de-DE"/>
          <w:rPrChange w:id="219" w:author="rudi" w:date="2015-05-19T00:50:00Z">
            <w:rPr>
              <w:lang w:val="de-DE"/>
            </w:rPr>
          </w:rPrChange>
        </w:rPr>
        <w:pPrChange w:id="220" w:author="rudi" w:date="2015-05-19T00:50:00Z">
          <w:pPr/>
        </w:pPrChange>
      </w:pPr>
    </w:p>
    <w:sectPr w:rsidR="00240703" w:rsidRPr="00240703">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rudi" w:date="2015-05-19T00:09:00Z" w:initials="r">
    <w:p w14:paraId="5B780B65" w14:textId="77777777" w:rsidR="00C87BAD" w:rsidRDefault="00C87BAD">
      <w:pPr>
        <w:pStyle w:val="Kommentartext"/>
      </w:pPr>
      <w:r>
        <w:rPr>
          <w:rStyle w:val="Kommentarzeichen"/>
        </w:rPr>
        <w:annotationRef/>
      </w:r>
      <w:r>
        <w:t xml:space="preserve">Exklusiv/exklusiv/einzigartig. Ist ein bisschen protzig fast </w:t>
      </w:r>
      <w:r>
        <w:sym w:font="Wingdings" w:char="F04A"/>
      </w:r>
    </w:p>
  </w:comment>
  <w:comment w:id="21" w:author="Hümbelin Oliver" w:date="2015-05-18T15:44:00Z" w:initials="HO">
    <w:p w14:paraId="275A08F2" w14:textId="77777777" w:rsidR="00DB6037" w:rsidRDefault="00DB6037">
      <w:pPr>
        <w:pStyle w:val="Kommentartext"/>
      </w:pPr>
      <w:r>
        <w:rPr>
          <w:rStyle w:val="Kommentarzeichen"/>
        </w:rPr>
        <w:annotationRef/>
      </w:r>
      <w:r>
        <w:t>Bringen wir später nicht.</w:t>
      </w:r>
    </w:p>
  </w:comment>
  <w:comment w:id="19" w:author="Hümbelin Oliver" w:date="2015-05-18T16:43:00Z" w:initials="HO">
    <w:p w14:paraId="4415EAEE" w14:textId="77777777" w:rsidR="00AF0233" w:rsidRDefault="00AF0233">
      <w:pPr>
        <w:pStyle w:val="Kommentartext"/>
      </w:pPr>
      <w:r>
        <w:rPr>
          <w:rStyle w:val="Kommentarzeichen"/>
        </w:rPr>
        <w:annotationRef/>
      </w:r>
      <w:r w:rsidR="0020797C">
        <w:t xml:space="preserve"> </w:t>
      </w:r>
      <w:r w:rsidR="009D4623">
        <w:t>E</w:t>
      </w:r>
      <w:r w:rsidR="004D62A1">
        <w:t>her weglassen und nachher wieder (kurz) aufn</w:t>
      </w:r>
      <w:r w:rsidR="009D4623">
        <w:t>e</w:t>
      </w:r>
      <w:r w:rsidR="004D62A1">
        <w:t>hmen.</w:t>
      </w:r>
    </w:p>
  </w:comment>
  <w:comment w:id="41" w:author="Hümbelin Oliver" w:date="2015-05-18T16:31:00Z" w:initials="HO">
    <w:p w14:paraId="17E27D16" w14:textId="77777777" w:rsidR="00060247" w:rsidRDefault="00060247">
      <w:pPr>
        <w:pStyle w:val="Kommentartext"/>
      </w:pPr>
      <w:r>
        <w:rPr>
          <w:rStyle w:val="Kommentarzeichen"/>
        </w:rPr>
        <w:annotationRef/>
      </w:r>
      <w:r>
        <w:t>In Relation zu Vermögenstotal ist klar?</w:t>
      </w:r>
    </w:p>
    <w:p w14:paraId="66E5798D" w14:textId="77777777" w:rsidR="00060247" w:rsidRDefault="00060247">
      <w:pPr>
        <w:pStyle w:val="Kommentartext"/>
      </w:pPr>
    </w:p>
    <w:p w14:paraId="0C74F7C8" w14:textId="77777777" w:rsidR="00060247" w:rsidRDefault="00060247">
      <w:pPr>
        <w:pStyle w:val="Kommentartext"/>
      </w:pPr>
      <w:r>
        <w:t>Oder</w:t>
      </w:r>
    </w:p>
    <w:p w14:paraId="7E527A29" w14:textId="77777777" w:rsidR="00060247" w:rsidRDefault="00060247">
      <w:pPr>
        <w:pStyle w:val="Kommentartext"/>
      </w:pPr>
    </w:p>
    <w:p w14:paraId="3D25742D" w14:textId="77777777" w:rsidR="00060247" w:rsidRDefault="00060247">
      <w:pPr>
        <w:pStyle w:val="Kommentartext"/>
      </w:pPr>
      <w:r>
        <w:t>In Relation zu Total der Vermögenswerte</w:t>
      </w:r>
    </w:p>
  </w:comment>
  <w:comment w:id="63" w:author="rudi" w:date="2015-05-19T00:15:00Z" w:initials="r">
    <w:p w14:paraId="60E6B0CC" w14:textId="77777777" w:rsidR="00C87BAD" w:rsidRDefault="00C87BAD">
      <w:pPr>
        <w:pStyle w:val="Kommentartext"/>
      </w:pPr>
      <w:r>
        <w:rPr>
          <w:rStyle w:val="Kommentarzeichen"/>
        </w:rPr>
        <w:annotationRef/>
      </w:r>
      <w:r>
        <w:t xml:space="preserve">Ich krieg da weniger raus. Ca. 25%. </w:t>
      </w:r>
    </w:p>
    <w:p w14:paraId="0D1962C5" w14:textId="77777777" w:rsidR="00C87BAD" w:rsidRDefault="00C87BAD" w:rsidP="00C87BAD">
      <w:pPr>
        <w:pStyle w:val="Kommentartext"/>
      </w:pPr>
      <w:r>
        <w:t xml:space="preserve">* wie hoch ist die steuerbare </w:t>
      </w:r>
      <w:proofErr w:type="spellStart"/>
      <w:r>
        <w:t>masse</w:t>
      </w:r>
      <w:proofErr w:type="spellEnd"/>
      <w:r>
        <w:t xml:space="preserve">? für 2M Freibetrag? </w:t>
      </w:r>
    </w:p>
    <w:p w14:paraId="21EEDF2F" w14:textId="77777777" w:rsidR="00C87BAD" w:rsidRDefault="00C87BAD" w:rsidP="00C87BAD">
      <w:pPr>
        <w:pStyle w:val="Kommentartext"/>
      </w:pPr>
      <w:proofErr w:type="spellStart"/>
      <w:r>
        <w:t>qui</w:t>
      </w:r>
      <w:proofErr w:type="spellEnd"/>
      <w:r>
        <w:t xml:space="preserve"> </w:t>
      </w:r>
      <w:proofErr w:type="spellStart"/>
      <w:r>
        <w:t>su</w:t>
      </w:r>
      <w:proofErr w:type="spellEnd"/>
      <w:r>
        <w:t xml:space="preserve"> </w:t>
      </w:r>
      <w:proofErr w:type="spellStart"/>
      <w:r>
        <w:t>rein_verm</w:t>
      </w:r>
      <w:proofErr w:type="spellEnd"/>
      <w:r>
        <w:t xml:space="preserve"> </w:t>
      </w:r>
      <w:proofErr w:type="spellStart"/>
      <w:r>
        <w:t>if</w:t>
      </w:r>
      <w:proofErr w:type="spellEnd"/>
      <w:r>
        <w:t xml:space="preserve"> </w:t>
      </w:r>
      <w:proofErr w:type="spellStart"/>
      <w:r>
        <w:t>rein_verm</w:t>
      </w:r>
      <w:proofErr w:type="spellEnd"/>
      <w:r>
        <w:t>&gt;2000000</w:t>
      </w:r>
    </w:p>
    <w:p w14:paraId="63F4C9B7" w14:textId="77777777" w:rsidR="00C87BAD" w:rsidRPr="00C87BAD" w:rsidRDefault="00C87BAD" w:rsidP="00C87BAD">
      <w:pPr>
        <w:pStyle w:val="Kommentartext"/>
        <w:rPr>
          <w:lang w:val="en-US"/>
        </w:rPr>
      </w:pPr>
      <w:proofErr w:type="gramStart"/>
      <w:r w:rsidRPr="00C87BAD">
        <w:rPr>
          <w:lang w:val="en-US"/>
        </w:rPr>
        <w:t>local</w:t>
      </w:r>
      <w:proofErr w:type="gramEnd"/>
      <w:r w:rsidRPr="00C87BAD">
        <w:rPr>
          <w:lang w:val="en-US"/>
        </w:rPr>
        <w:t xml:space="preserve"> stb_masse2M = (r(mean)-2000000)*r(N)</w:t>
      </w:r>
    </w:p>
    <w:p w14:paraId="40EB61CC" w14:textId="77777777" w:rsidR="00C87BAD" w:rsidRDefault="00C87BAD" w:rsidP="00C87BAD">
      <w:pPr>
        <w:pStyle w:val="Kommentartext"/>
      </w:pPr>
      <w:r>
        <w:t>di `stb_masse2M'</w:t>
      </w:r>
    </w:p>
  </w:comment>
  <w:comment w:id="65" w:author="Hümbelin Oliver" w:date="2015-05-18T16:37:00Z" w:initials="HO">
    <w:p w14:paraId="2113B3AA" w14:textId="77777777" w:rsidR="004D62A1" w:rsidRDefault="004D62A1">
      <w:pPr>
        <w:pStyle w:val="Kommentartext"/>
      </w:pPr>
      <w:r>
        <w:rPr>
          <w:rStyle w:val="Kommentarzeichen"/>
        </w:rPr>
        <w:annotationRef/>
      </w:r>
      <w:r>
        <w:t xml:space="preserve">Kommentar </w:t>
      </w:r>
      <w:proofErr w:type="spellStart"/>
      <w:r>
        <w:t>Frauchiger</w:t>
      </w:r>
      <w:proofErr w:type="spellEnd"/>
      <w:r>
        <w:t>:</w:t>
      </w:r>
    </w:p>
    <w:p w14:paraId="0BE05176" w14:textId="77777777" w:rsidR="004D62A1" w:rsidRDefault="004D62A1">
      <w:pPr>
        <w:pStyle w:val="Kommentartext"/>
      </w:pPr>
      <w:r>
        <w:t xml:space="preserve">Beteiligungen an </w:t>
      </w:r>
      <w:proofErr w:type="spellStart"/>
      <w:r>
        <w:t>KMU’s</w:t>
      </w:r>
      <w:proofErr w:type="spellEnd"/>
      <w:r>
        <w:t xml:space="preserve"> beachten, welche im privaten Finanzkapital vorhanden sind.</w:t>
      </w:r>
    </w:p>
    <w:p w14:paraId="37A1C108" w14:textId="77777777" w:rsidR="004D62A1" w:rsidRDefault="004D62A1">
      <w:pPr>
        <w:pStyle w:val="Kommentartext"/>
      </w:pPr>
    </w:p>
    <w:p w14:paraId="53772D57" w14:textId="77777777" w:rsidR="004D62A1" w:rsidRDefault="004D62A1">
      <w:pPr>
        <w:pStyle w:val="Kommentartext"/>
      </w:pPr>
      <w:r>
        <w:t xml:space="preserve">Können wir aber nicht: Ignorieren? Ist es für mich ehrliche gesagt, auch fraglich, ob Aktienbeteiligungen als Betriebsvermögen gelten. </w:t>
      </w:r>
      <w:r w:rsidR="00060247">
        <w:t>Sollen wir dies deklarieren?</w:t>
      </w:r>
    </w:p>
    <w:p w14:paraId="1E134FDA" w14:textId="77777777" w:rsidR="00C87BAD" w:rsidRDefault="00C87BAD">
      <w:pPr>
        <w:pStyle w:val="Kommentartext"/>
      </w:pPr>
    </w:p>
    <w:p w14:paraId="65EB3197" w14:textId="77777777" w:rsidR="004D62A1" w:rsidRDefault="00C87BAD">
      <w:pPr>
        <w:pStyle w:val="Kommentartext"/>
      </w:pPr>
      <w:r>
        <w:t>Denke das passt schon so</w:t>
      </w:r>
    </w:p>
  </w:comment>
  <w:comment w:id="112" w:author="rudi" w:date="2015-05-19T00:23:00Z" w:initials="r">
    <w:p w14:paraId="0ADA4E11" w14:textId="77777777" w:rsidR="00C87BAD" w:rsidRDefault="00C87BAD">
      <w:pPr>
        <w:pStyle w:val="Kommentartext"/>
      </w:pPr>
      <w:r>
        <w:rPr>
          <w:rStyle w:val="Kommentarzeichen"/>
        </w:rPr>
        <w:annotationRef/>
      </w:r>
      <w:r>
        <w:t xml:space="preserve">Wo kommt die 10 her? Ich hatte mal knapp 8 bei einer </w:t>
      </w:r>
      <w:proofErr w:type="spellStart"/>
      <w:r>
        <w:t>rechnung</w:t>
      </w:r>
      <w:proofErr w:type="spellEnd"/>
      <w:r>
        <w:t xml:space="preserve">. Median </w:t>
      </w:r>
      <w:proofErr w:type="spellStart"/>
      <w:r>
        <w:t>steuer</w:t>
      </w:r>
      <w:proofErr w:type="spellEnd"/>
      <w:r>
        <w:t xml:space="preserve"> 56mio + 51mio=107mio. 770/107=ca. 7 Jahre, </w:t>
      </w:r>
      <w:proofErr w:type="spellStart"/>
      <w:r>
        <w:t>basiernd</w:t>
      </w:r>
      <w:proofErr w:type="spellEnd"/>
      <w:r>
        <w:t xml:space="preserve"> auf den 125 im nächsten </w:t>
      </w:r>
      <w:proofErr w:type="spellStart"/>
      <w:r>
        <w:t>abschnitt</w:t>
      </w:r>
      <w:proofErr w:type="spellEnd"/>
      <w:r>
        <w:t xml:space="preserve"> noch weniger</w:t>
      </w:r>
    </w:p>
  </w:comment>
  <w:comment w:id="161" w:author="rudi" w:date="2015-05-19T00:44:00Z" w:initials="r">
    <w:p w14:paraId="73F19E57" w14:textId="77777777" w:rsidR="00EA27E7" w:rsidRDefault="00EA27E7">
      <w:pPr>
        <w:pStyle w:val="Kommentartext"/>
      </w:pPr>
      <w:r>
        <w:rPr>
          <w:rStyle w:val="Kommentarzeichen"/>
        </w:rPr>
        <w:annotationRef/>
      </w:r>
      <w:r>
        <w:t>Stimmt nicht mit den 43% überein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780B65" w15:done="0"/>
  <w15:commentEx w15:paraId="275A08F2" w15:done="0"/>
  <w15:commentEx w15:paraId="4415EAEE" w15:done="0"/>
  <w15:commentEx w15:paraId="3D25742D" w15:done="0"/>
  <w15:commentEx w15:paraId="40EB61CC" w15:done="0"/>
  <w15:commentEx w15:paraId="65EB3197" w15:done="0"/>
  <w15:commentEx w15:paraId="0ADA4E11" w15:done="0"/>
  <w15:commentEx w15:paraId="73F19E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5571B"/>
    <w:multiLevelType w:val="multilevel"/>
    <w:tmpl w:val="F33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70A8B"/>
    <w:multiLevelType w:val="multilevel"/>
    <w:tmpl w:val="6CB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A4A95"/>
    <w:multiLevelType w:val="multilevel"/>
    <w:tmpl w:val="CC069D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A3FA9"/>
    <w:multiLevelType w:val="multilevel"/>
    <w:tmpl w:val="D40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37"/>
    <w:rsid w:val="00060247"/>
    <w:rsid w:val="0020797C"/>
    <w:rsid w:val="00240703"/>
    <w:rsid w:val="004D62A1"/>
    <w:rsid w:val="005833DB"/>
    <w:rsid w:val="006E35BA"/>
    <w:rsid w:val="00915B0E"/>
    <w:rsid w:val="00917541"/>
    <w:rsid w:val="00965F8B"/>
    <w:rsid w:val="00981367"/>
    <w:rsid w:val="009D4623"/>
    <w:rsid w:val="00AF0233"/>
    <w:rsid w:val="00BA29E7"/>
    <w:rsid w:val="00C87BAD"/>
    <w:rsid w:val="00CD3111"/>
    <w:rsid w:val="00CE2135"/>
    <w:rsid w:val="00DB6037"/>
    <w:rsid w:val="00EA27E7"/>
    <w:rsid w:val="00F0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162B"/>
  <w15:docId w15:val="{9BCD0E64-D8DC-47FB-A131-F3724C5D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DB6037"/>
    <w:pPr>
      <w:spacing w:line="240" w:lineRule="auto"/>
    </w:pPr>
    <w:rPr>
      <w:rFonts w:eastAsiaTheme="minorEastAsia"/>
      <w:szCs w:val="20"/>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ublishwithline">
    <w:name w:val="Publish with line"/>
    <w:semiHidden/>
    <w:qFormat/>
    <w:rsid w:val="00DB6037"/>
    <w:pPr>
      <w:spacing w:after="0" w:line="240" w:lineRule="auto"/>
    </w:pPr>
    <w:rPr>
      <w:rFonts w:asciiTheme="majorHAnsi" w:eastAsiaTheme="majorEastAsia" w:hAnsiTheme="majorHAnsi" w:cstheme="majorBidi"/>
      <w:b/>
      <w:bCs/>
      <w:color w:val="17365D" w:themeColor="text2" w:themeShade="BF"/>
      <w:sz w:val="32"/>
      <w:szCs w:val="38"/>
      <w:lang w:val="de-CH" w:eastAsia="de-CH"/>
    </w:rPr>
  </w:style>
  <w:style w:type="paragraph" w:customStyle="1" w:styleId="PadderBetweenControlandBody">
    <w:name w:val="Padder Between Control and Body"/>
    <w:basedOn w:val="Standard"/>
    <w:next w:val="Standard"/>
    <w:semiHidden/>
    <w:rsid w:val="00DB6037"/>
    <w:pPr>
      <w:spacing w:after="120"/>
    </w:pPr>
    <w:rPr>
      <w:sz w:val="2"/>
      <w:szCs w:val="2"/>
    </w:rPr>
  </w:style>
  <w:style w:type="paragraph" w:customStyle="1" w:styleId="underline">
    <w:name w:val="underline"/>
    <w:semiHidden/>
    <w:rsid w:val="00DB6037"/>
    <w:pPr>
      <w:pBdr>
        <w:bottom w:val="single" w:sz="8" w:space="2" w:color="4F81BD" w:themeColor="accent1"/>
      </w:pBdr>
      <w:spacing w:before="40" w:after="0" w:line="240" w:lineRule="auto"/>
    </w:pPr>
    <w:rPr>
      <w:rFonts w:eastAsiaTheme="minorEastAsia"/>
      <w:sz w:val="2"/>
      <w:szCs w:val="2"/>
      <w:lang w:val="de-CH" w:eastAsia="de-CH"/>
    </w:rPr>
  </w:style>
  <w:style w:type="paragraph" w:styleId="Sprechblasentext">
    <w:name w:val="Balloon Text"/>
    <w:basedOn w:val="Standard"/>
    <w:link w:val="SprechblasentextZchn"/>
    <w:uiPriority w:val="99"/>
    <w:semiHidden/>
    <w:unhideWhenUsed/>
    <w:rsid w:val="00DB6037"/>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6037"/>
    <w:rPr>
      <w:rFonts w:ascii="Tahoma" w:eastAsiaTheme="minorEastAsia" w:hAnsi="Tahoma" w:cs="Tahoma"/>
      <w:sz w:val="16"/>
      <w:szCs w:val="16"/>
      <w:lang w:val="de-CH" w:eastAsia="de-CH"/>
    </w:rPr>
  </w:style>
  <w:style w:type="character" w:styleId="Hyperlink">
    <w:name w:val="Hyperlink"/>
    <w:basedOn w:val="Absatz-Standardschriftart"/>
    <w:uiPriority w:val="99"/>
    <w:unhideWhenUsed/>
    <w:rsid w:val="00DB6037"/>
    <w:rPr>
      <w:color w:val="0000FF" w:themeColor="hyperlink"/>
      <w:u w:val="single"/>
    </w:rPr>
  </w:style>
  <w:style w:type="character" w:styleId="Kommentarzeichen">
    <w:name w:val="annotation reference"/>
    <w:basedOn w:val="Absatz-Standardschriftart"/>
    <w:uiPriority w:val="99"/>
    <w:semiHidden/>
    <w:unhideWhenUsed/>
    <w:rsid w:val="00DB6037"/>
    <w:rPr>
      <w:sz w:val="16"/>
      <w:szCs w:val="16"/>
    </w:rPr>
  </w:style>
  <w:style w:type="paragraph" w:styleId="Kommentartext">
    <w:name w:val="annotation text"/>
    <w:basedOn w:val="Standard"/>
    <w:link w:val="KommentartextZchn"/>
    <w:uiPriority w:val="99"/>
    <w:semiHidden/>
    <w:unhideWhenUsed/>
    <w:rsid w:val="00DB6037"/>
    <w:rPr>
      <w:sz w:val="20"/>
    </w:rPr>
  </w:style>
  <w:style w:type="character" w:customStyle="1" w:styleId="KommentartextZchn">
    <w:name w:val="Kommentartext Zchn"/>
    <w:basedOn w:val="Absatz-Standardschriftart"/>
    <w:link w:val="Kommentartext"/>
    <w:uiPriority w:val="99"/>
    <w:semiHidden/>
    <w:rsid w:val="00DB6037"/>
    <w:rPr>
      <w:rFonts w:eastAsiaTheme="minorEastAsia"/>
      <w:sz w:val="20"/>
      <w:szCs w:val="20"/>
      <w:lang w:val="de-CH" w:eastAsia="de-CH"/>
    </w:rPr>
  </w:style>
  <w:style w:type="paragraph" w:styleId="Kommentarthema">
    <w:name w:val="annotation subject"/>
    <w:basedOn w:val="Kommentartext"/>
    <w:next w:val="Kommentartext"/>
    <w:link w:val="KommentarthemaZchn"/>
    <w:uiPriority w:val="99"/>
    <w:semiHidden/>
    <w:unhideWhenUsed/>
    <w:rsid w:val="00DB6037"/>
    <w:rPr>
      <w:b/>
      <w:bCs/>
    </w:rPr>
  </w:style>
  <w:style w:type="character" w:customStyle="1" w:styleId="KommentarthemaZchn">
    <w:name w:val="Kommentarthema Zchn"/>
    <w:basedOn w:val="KommentartextZchn"/>
    <w:link w:val="Kommentarthema"/>
    <w:uiPriority w:val="99"/>
    <w:semiHidden/>
    <w:rsid w:val="00DB6037"/>
    <w:rPr>
      <w:rFonts w:eastAsiaTheme="minorEastAsia"/>
      <w:b/>
      <w:bCs/>
      <w:sz w:val="20"/>
      <w:szCs w:val="20"/>
      <w:lang w:val="de-CH" w:eastAsia="de-CH"/>
    </w:rPr>
  </w:style>
  <w:style w:type="paragraph" w:styleId="Listenabsatz">
    <w:name w:val="List Paragraph"/>
    <w:basedOn w:val="Standard"/>
    <w:uiPriority w:val="34"/>
    <w:qFormat/>
    <w:rsid w:val="0098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blog.tagesanzeiger.ch/datenblog/index.php/8754/so-viel-geld-wuerde-die-erbschaftssteuer-in-die-kasse-spuelen/bildschirmfoto-2015-05-14-um-15-52-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hackstutz.shinyapps.io/simulation/" TargetMode="Externa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log.tagesanzeiger.ch/datenblog/index.php/8754/so-viel-geld-wuerde-die-erbschaftssteuer-in-die-kasse-spuelen/bildschirmfoto-2015-05-14-um-15-55-03"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1754</Words>
  <Characters>11051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rudi</cp:lastModifiedBy>
  <cp:revision>2</cp:revision>
  <dcterms:created xsi:type="dcterms:W3CDTF">2015-05-18T22:51:00Z</dcterms:created>
  <dcterms:modified xsi:type="dcterms:W3CDTF">2015-05-18T22:51:00Z</dcterms:modified>
</cp:coreProperties>
</file>